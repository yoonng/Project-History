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DesigningProcessTemplates_2D_302B6A_303C"/>
    <w:bookmarkStart w:id="1" w:name="stylerid1_2E1"/>
    <w:bookmarkEnd w:id="0"/>
    <w:p w:rsidR="008B5112" w:rsidRDefault="005E0D28">
      <w:pPr>
        <w:keepNext/>
        <w:keepLines/>
        <w:widowControl w:val="0"/>
        <w:suppressAutoHyphens/>
        <w:autoSpaceDE w:val="0"/>
        <w:autoSpaceDN w:val="0"/>
        <w:adjustRightInd w:val="0"/>
        <w:spacing w:before="540"/>
        <w:rPr>
          <w:rFonts w:ascii="Arial" w:hAnsi="Arial" w:cs="Arial"/>
          <w:b/>
          <w:bCs/>
          <w:color w:val="47697F"/>
          <w:sz w:val="36"/>
          <w:szCs w:val="36"/>
        </w:rPr>
      </w:pPr>
      <w:r>
        <w:rPr>
          <w:rFonts w:ascii="Arial" w:hAnsi="Arial" w:cs="Arial"/>
          <w:b/>
          <w:bCs/>
          <w:color w:val="47697F"/>
          <w:sz w:val="36"/>
          <w:szCs w:val="36"/>
        </w:rPr>
        <w:fldChar w:fldCharType="begin"/>
      </w:r>
      <w:r w:rsidR="00B2187F">
        <w:rPr>
          <w:rFonts w:ascii="Arial" w:hAnsi="Arial" w:cs="Arial"/>
          <w:b/>
          <w:bCs/>
          <w:color w:val="47697F"/>
          <w:sz w:val="36"/>
          <w:szCs w:val="36"/>
        </w:rPr>
        <w:instrText>tc "</w:instrText>
      </w:r>
      <w:r w:rsidR="008B5112">
        <w:rPr>
          <w:rFonts w:ascii="Arial" w:hAnsi="Arial" w:cs="Arial"/>
          <w:b/>
          <w:bCs/>
          <w:color w:val="47697F"/>
          <w:sz w:val="36"/>
          <w:szCs w:val="36"/>
        </w:rPr>
        <w:instrText>Designing Process Templates" \f A</w:instrText>
      </w:r>
      <w:r>
        <w:rPr>
          <w:rFonts w:ascii="Arial" w:hAnsi="Arial" w:cs="Arial"/>
          <w:b/>
          <w:bCs/>
          <w:color w:val="47697F"/>
          <w:sz w:val="36"/>
          <w:szCs w:val="36"/>
        </w:rPr>
        <w:fldChar w:fldCharType="end"/>
      </w:r>
      <w:r>
        <w:rPr>
          <w:rFonts w:ascii="Arial" w:hAnsi="Arial" w:cs="Arial"/>
          <w:b/>
          <w:bCs/>
          <w:color w:val="47697F"/>
          <w:sz w:val="36"/>
          <w:szCs w:val="36"/>
        </w:rPr>
        <w:fldChar w:fldCharType="begin"/>
      </w:r>
      <w:r w:rsidR="00B2187F">
        <w:rPr>
          <w:rFonts w:ascii="Arial" w:hAnsi="Arial" w:cs="Arial"/>
          <w:b/>
          <w:bCs/>
          <w:color w:val="47697F"/>
          <w:sz w:val="36"/>
          <w:szCs w:val="36"/>
        </w:rPr>
        <w:instrText>tc "</w:instrText>
      </w:r>
      <w:r w:rsidR="008B5112">
        <w:rPr>
          <w:rFonts w:ascii="Arial" w:hAnsi="Arial" w:cs="Arial"/>
          <w:b/>
          <w:bCs/>
          <w:color w:val="47697F"/>
          <w:sz w:val="36"/>
          <w:szCs w:val="36"/>
        </w:rPr>
        <w:instrText>Designing Process Templates" \f B</w:instrText>
      </w:r>
      <w:r>
        <w:rPr>
          <w:rFonts w:ascii="Arial" w:hAnsi="Arial" w:cs="Arial"/>
          <w:b/>
          <w:bCs/>
          <w:color w:val="47697F"/>
          <w:sz w:val="36"/>
          <w:szCs w:val="36"/>
        </w:rPr>
        <w:fldChar w:fldCharType="end"/>
      </w:r>
      <w:r w:rsidR="008B5112">
        <w:rPr>
          <w:rFonts w:ascii="Arial" w:hAnsi="Arial" w:cs="Arial"/>
          <w:b/>
          <w:bCs/>
          <w:color w:val="47697F"/>
          <w:sz w:val="36"/>
          <w:szCs w:val="36"/>
        </w:rPr>
        <w:t>Designing Process Templates</w:t>
      </w:r>
      <w:bookmarkEnd w:id="1"/>
    </w:p>
    <w:p w:rsidR="008B5112" w:rsidRDefault="008B5112">
      <w:pPr>
        <w:keepNext/>
        <w:keepLines/>
        <w:widowControl w:val="0"/>
        <w:suppressAutoHyphens/>
        <w:autoSpaceDE w:val="0"/>
        <w:autoSpaceDN w:val="0"/>
        <w:adjustRightInd w:val="0"/>
        <w:rPr>
          <w:rFonts w:ascii="Arial" w:hAnsi="Arial" w:cs="Arial"/>
          <w:b/>
          <w:bCs/>
          <w:color w:val="47697F"/>
          <w:sz w:val="36"/>
          <w:szCs w:val="36"/>
        </w:rPr>
      </w:pPr>
    </w:p>
    <w:p w:rsidR="008B5112" w:rsidRDefault="008B5112">
      <w:pPr>
        <w:widowControl w:val="0"/>
        <w:autoSpaceDE w:val="0"/>
        <w:autoSpaceDN w:val="0"/>
        <w:adjustRightInd w:val="0"/>
        <w:spacing w:before="140"/>
      </w:pPr>
      <w:r>
        <w:t>This document provides guidelines for a Mechanica expert to design process templates as per the design and simulation requirements of the model. The design engineers can use these templates as guidelines to perform the similar kind of analysis.</w:t>
      </w:r>
    </w:p>
    <w:p w:rsidR="008B5112" w:rsidRDefault="008B5112">
      <w:pPr>
        <w:widowControl w:val="0"/>
        <w:autoSpaceDE w:val="0"/>
        <w:autoSpaceDN w:val="0"/>
        <w:adjustRightInd w:val="0"/>
        <w:spacing w:before="140"/>
      </w:pPr>
      <w:r>
        <w:t>The document covers the following topics:</w:t>
      </w:r>
    </w:p>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2" w:name="stylerid1_2E2_2E3"/>
      <w:bookmarkStart w:id="3" w:name="stylerid1_2E2_2E3_2E1"/>
      <w:bookmarkEnd w:id="2"/>
      <w:r>
        <w:rPr>
          <w:rFonts w:ascii="Arial" w:hAnsi="Arial" w:cs="Arial"/>
          <w:b/>
          <w:bCs/>
          <w:color w:val="47697F"/>
        </w:rPr>
        <w:t>Topic</w:t>
      </w:r>
      <w:bookmarkEnd w:id="3"/>
    </w:p>
    <w:bookmarkStart w:id="4" w:name="PAboutProcessTemplates_2D_3043_30EBFC"/>
    <w:p w:rsidR="008B5112" w:rsidRDefault="005E0D28">
      <w:pPr>
        <w:widowControl w:val="0"/>
        <w:autoSpaceDE w:val="0"/>
        <w:autoSpaceDN w:val="0"/>
        <w:adjustRightInd w:val="0"/>
        <w:spacing w:before="140"/>
      </w:pPr>
      <w:r>
        <w:rPr>
          <w:color w:val="0000FF"/>
          <w:u w:val="single"/>
        </w:rPr>
        <w:fldChar w:fldCharType="begin"/>
      </w:r>
      <w:r w:rsidR="008B5112">
        <w:rPr>
          <w:color w:val="0000FF"/>
          <w:u w:val="single"/>
        </w:rPr>
        <w:instrText xml:space="preserve">HYPERLINK \l"_23DesigningProcessTemplates_2D_302B6A_303C_2FAboutProcessTemplatesYouCanCreateP_2D_302B2_3048C" </w:instrText>
      </w:r>
      <w:r>
        <w:rPr>
          <w:color w:val="0000FF"/>
          <w:u w:val="single"/>
        </w:rPr>
        <w:fldChar w:fldCharType="separate"/>
      </w:r>
      <w:r w:rsidR="008B5112">
        <w:rPr>
          <w:color w:val="0000FF"/>
          <w:u w:val="single"/>
        </w:rPr>
        <w:t>About Process Templates</w:t>
      </w:r>
      <w:r>
        <w:rPr>
          <w:color w:val="0000FF"/>
          <w:u w:val="single"/>
        </w:rPr>
        <w:fldChar w:fldCharType="end"/>
      </w:r>
      <w:bookmarkEnd w:id="4"/>
    </w:p>
    <w:p w:rsidR="008B5112" w:rsidRDefault="005E0D28">
      <w:pPr>
        <w:widowControl w:val="0"/>
        <w:autoSpaceDE w:val="0"/>
        <w:autoSpaceDN w:val="0"/>
        <w:adjustRightInd w:val="0"/>
        <w:spacing w:before="140"/>
      </w:pPr>
      <w:hyperlink w:anchor="_23DesigningProcessTemplates_2D_302B6A_303C_2FTemplateStructureYouCanDesignAProc_2D_303BF6194" w:history="1">
        <w:r w:rsidR="008B5112">
          <w:rPr>
            <w:color w:val="0000FF"/>
            <w:u w:val="single"/>
          </w:rPr>
          <w:t>Template Structure</w:t>
        </w:r>
      </w:hyperlink>
    </w:p>
    <w:p w:rsidR="008B5112" w:rsidRDefault="005E0D28">
      <w:pPr>
        <w:widowControl w:val="0"/>
        <w:autoSpaceDE w:val="0"/>
        <w:autoSpaceDN w:val="0"/>
        <w:adjustRightInd w:val="0"/>
        <w:spacing w:before="140"/>
      </w:pPr>
      <w:hyperlink w:anchor="_23DesigningProcessTemplates_2D_302B6A_303C_2FSampleTemplateTheFollowingSampleTe_2D_303C_30115C" w:history="1">
        <w:r w:rsidR="008B5112">
          <w:rPr>
            <w:color w:val="0000FF"/>
            <w:u w:val="single"/>
          </w:rPr>
          <w:t>Sample Template</w:t>
        </w:r>
      </w:hyperlink>
    </w:p>
    <w:p w:rsidR="008B5112" w:rsidRDefault="005E0D28">
      <w:pPr>
        <w:widowControl w:val="0"/>
        <w:autoSpaceDE w:val="0"/>
        <w:autoSpaceDN w:val="0"/>
        <w:adjustRightInd w:val="0"/>
        <w:spacing w:before="140"/>
      </w:pPr>
      <w:hyperlink w:anchor="_23DesigningProcessTemplates_2D_302B6A_303C_2FLanguage_2DSpecificLimitationsMechan_2D_303C_303_309C" w:history="1">
        <w:r w:rsidR="008B5112">
          <w:rPr>
            <w:color w:val="0000FF"/>
            <w:u w:val="single"/>
          </w:rPr>
          <w:t>Language-Specific Limitations</w:t>
        </w:r>
      </w:hyperlink>
    </w:p>
    <w:p w:rsidR="008B5112" w:rsidRDefault="005E0D28">
      <w:pPr>
        <w:widowControl w:val="0"/>
        <w:autoSpaceDE w:val="0"/>
        <w:autoSpaceDN w:val="0"/>
        <w:adjustRightInd w:val="0"/>
        <w:spacing w:before="140"/>
      </w:pPr>
      <w:hyperlink w:anchor="_23DesigningProcessTemplates_2D_302B6A_303C_2FObjectSupportInNativeAndFEMModesTh_2D_303C_304BF4" w:history="1">
        <w:r w:rsidR="008B5112">
          <w:rPr>
            <w:color w:val="0000FF"/>
            <w:u w:val="single"/>
          </w:rPr>
          <w:t>Object Support in Native and FEM mode</w:t>
        </w:r>
      </w:hyperlink>
    </w:p>
    <w:p w:rsidR="008B5112" w:rsidRDefault="005E0D28">
      <w:pPr>
        <w:widowControl w:val="0"/>
        <w:autoSpaceDE w:val="0"/>
        <w:autoSpaceDN w:val="0"/>
        <w:adjustRightInd w:val="0"/>
        <w:spacing w:before="140"/>
      </w:pPr>
      <w:hyperlink w:anchor="_23DesigningProcessTemplates_2D_302B6A_303C_2FModelObjectAndAttributeToDefineATa_2D_303C_30674C" w:history="1">
        <w:r w:rsidR="008B5112">
          <w:rPr>
            <w:color w:val="0000FF"/>
            <w:u w:val="single"/>
          </w:rPr>
          <w:t>Model Object and Attribute</w:t>
        </w:r>
      </w:hyperlink>
    </w:p>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5" w:name="AboutProcessTemplatesYouCanCreateP_2D_30"/>
      <w:bookmarkStart w:id="6" w:name="stylerid1_2E2_2E4_2E1"/>
      <w:bookmarkEnd w:id="5"/>
      <w:r>
        <w:rPr>
          <w:rFonts w:ascii="Arial" w:hAnsi="Arial" w:cs="Arial"/>
          <w:b/>
          <w:bCs/>
          <w:color w:val="47697F"/>
        </w:rPr>
        <w:t>About Process Templates</w:t>
      </w:r>
      <w:bookmarkEnd w:id="6"/>
    </w:p>
    <w:p w:rsidR="008B5112" w:rsidRDefault="008B5112">
      <w:pPr>
        <w:widowControl w:val="0"/>
        <w:autoSpaceDE w:val="0"/>
        <w:autoSpaceDN w:val="0"/>
        <w:adjustRightInd w:val="0"/>
        <w:spacing w:before="140"/>
      </w:pPr>
      <w:r>
        <w:t xml:space="preserve">You can create </w:t>
      </w:r>
      <w:r w:rsidR="005E0D28">
        <w:fldChar w:fldCharType="begin"/>
      </w:r>
      <w:ins w:id="7" w:author="ppanigrahy" w:date="2010-01-12T11:03:00Z">
        <w:r w:rsidR="007B1A8F">
          <w:instrText>HYPERLINK "D:\\TMP\\.._proc_template.dita"</w:instrText>
        </w:r>
      </w:ins>
      <w:del w:id="8" w:author="ppanigrahy" w:date="2010-01-12T11:03:00Z">
        <w:r w:rsidR="006D6529" w:rsidDel="007B1A8F">
          <w:delInstrText>HYPERLINK ".._proc_template.dita"</w:delInstrText>
        </w:r>
      </w:del>
      <w:r w:rsidR="005E0D28">
        <w:fldChar w:fldCharType="separate"/>
      </w:r>
      <w:r>
        <w:rPr>
          <w:color w:val="0000FF"/>
          <w:u w:val="single"/>
        </w:rPr>
        <w:t>process templates</w:t>
      </w:r>
      <w:r w:rsidR="005E0D28">
        <w:fldChar w:fldCharType="end"/>
      </w:r>
      <w:r>
        <w:t xml:space="preserve"> for </w:t>
      </w:r>
      <w:r w:rsidR="005E0D28">
        <w:fldChar w:fldCharType="begin"/>
      </w:r>
      <w:ins w:id="9" w:author="ppanigrahy" w:date="2010-01-12T11:03:00Z">
        <w:r w:rsidR="007B1A8F">
          <w:instrText>HYPERLINK "D:\\TMP\\.._top.dita"</w:instrText>
        </w:r>
      </w:ins>
      <w:del w:id="10" w:author="ppanigrahy" w:date="2010-01-12T11:03:00Z">
        <w:r w:rsidR="006D6529" w:rsidDel="007B1A8F">
          <w:delInstrText>HYPERLINK ".._top.dita"</w:delInstrText>
        </w:r>
      </w:del>
      <w:r w:rsidR="005E0D28">
        <w:fldChar w:fldCharType="separate"/>
      </w:r>
      <w:r>
        <w:rPr>
          <w:color w:val="0000FF"/>
          <w:u w:val="single"/>
        </w:rPr>
        <w:t>Process Guide</w:t>
      </w:r>
      <w:r w:rsidR="005E0D28">
        <w:fldChar w:fldCharType="end"/>
      </w:r>
      <w:r>
        <w:t xml:space="preserve"> that guide user’s through a set of Mechanica tasks. You can design separate templates according to the simulation requirements of your model. In designing a template, you should consider:</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design requirements of your model and its components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actual geometry of a model or component under consideration</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model’s real world surroundings such as loads and constraints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type of analysis to perform such as static, modal, prestress, buckling, and vibration analyses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way you want to evaluate the results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your design goal</w:t>
      </w:r>
    </w:p>
    <w:p w:rsidR="008B5112" w:rsidRDefault="008B5112">
      <w:pPr>
        <w:widowControl w:val="0"/>
        <w:autoSpaceDE w:val="0"/>
        <w:autoSpaceDN w:val="0"/>
        <w:adjustRightInd w:val="0"/>
        <w:spacing w:before="140"/>
      </w:pPr>
      <w:r>
        <w:t xml:space="preserve">Mechanica allows you to create process templates in any language provided you use the proper encoding in the template header corresponding to the language-specific characters in the template. Consider these </w:t>
      </w:r>
      <w:r w:rsidR="005E0D28">
        <w:fldChar w:fldCharType="begin"/>
      </w:r>
      <w:ins w:id="11" w:author="ppanigrahy" w:date="2010-01-12T11:03:00Z">
        <w:r w:rsidR="007B1A8F">
          <w:instrText>HYPERLINK "D:\\TMP\\pg_design.dita"</w:instrText>
        </w:r>
      </w:ins>
      <w:del w:id="12" w:author="ppanigrahy" w:date="2010-01-12T11:03:00Z">
        <w:r w:rsidR="006D6529" w:rsidDel="007B1A8F">
          <w:delInstrText>HYPERLINK "pg_design.dita"</w:delInstrText>
        </w:r>
      </w:del>
      <w:r w:rsidR="005E0D28">
        <w:fldChar w:fldCharType="separate"/>
      </w:r>
      <w:r>
        <w:rPr>
          <w:color w:val="0000FF"/>
          <w:u w:val="single"/>
        </w:rPr>
        <w:t>limitations</w:t>
      </w:r>
      <w:r w:rsidR="005E0D28">
        <w:fldChar w:fldCharType="end"/>
      </w:r>
      <w:r>
        <w:t xml:space="preserve"> while designing templates in languages other than English.</w:t>
      </w:r>
    </w:p>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13" w:name="TemplateStructureYouCanDesignAProc_2D_30"/>
      <w:bookmarkStart w:id="14" w:name="stylerid1_2E2_2E5_2E1"/>
      <w:bookmarkEnd w:id="13"/>
      <w:r>
        <w:rPr>
          <w:rFonts w:ascii="Arial" w:hAnsi="Arial" w:cs="Arial"/>
          <w:b/>
          <w:bCs/>
          <w:color w:val="47697F"/>
        </w:rPr>
        <w:t>Template Structure</w:t>
      </w:r>
      <w:bookmarkEnd w:id="14"/>
    </w:p>
    <w:p w:rsidR="008B5112" w:rsidRDefault="008B5112">
      <w:pPr>
        <w:widowControl w:val="0"/>
        <w:autoSpaceDE w:val="0"/>
        <w:autoSpaceDN w:val="0"/>
        <w:adjustRightInd w:val="0"/>
        <w:spacing w:before="140"/>
      </w:pPr>
      <w:r>
        <w:t xml:space="preserve">You can design a process template in XML format (Extensible Markup Language). It follows a </w:t>
      </w:r>
      <w:r>
        <w:lastRenderedPageBreak/>
        <w:t>predefined structure and uses a certain set of tags to define all the tasks involved in any model analysis.</w:t>
      </w:r>
    </w:p>
    <w:p w:rsidR="008B5112" w:rsidRDefault="008B5112">
      <w:pPr>
        <w:widowControl w:val="0"/>
        <w:autoSpaceDE w:val="0"/>
        <w:autoSpaceDN w:val="0"/>
        <w:adjustRightInd w:val="0"/>
        <w:spacing w:before="140"/>
      </w:pPr>
      <w:r>
        <w:t>The template exposes a flexible tree-based object model whose hierarchy depends on the order in which the tasks are defined. A template should include the following components: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Header provides an identification line that is used to recognize the process template.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Process encloses the set of Mechanica tasks involved in any simulation process. The task list follows a particular sequence based on the </w:t>
      </w:r>
      <w:r w:rsidR="005E0D28">
        <w:fldChar w:fldCharType="begin"/>
      </w:r>
      <w:ins w:id="15" w:author="ppanigrahy" w:date="2010-01-12T11:03:00Z">
        <w:r w:rsidR="007B1A8F">
          <w:instrText>HYPERLINK "D:\\TMP\\.._work.dita"</w:instrText>
        </w:r>
      </w:ins>
      <w:del w:id="16" w:author="ppanigrahy" w:date="2010-01-12T11:03:00Z">
        <w:r w:rsidR="006D6529" w:rsidDel="007B1A8F">
          <w:delInstrText>HYPERLINK ".._work.dita"</w:delInstrText>
        </w:r>
      </w:del>
      <w:r w:rsidR="005E0D28">
        <w:fldChar w:fldCharType="separate"/>
      </w:r>
      <w:r>
        <w:rPr>
          <w:color w:val="0000FF"/>
          <w:u w:val="single"/>
        </w:rPr>
        <w:t>Mechanica workflow</w:t>
      </w:r>
      <w:r w:rsidR="005E0D28">
        <w:fldChar w:fldCharType="end"/>
      </w:r>
      <w:r>
        <w:t xml:space="preserve"> but may not always include all the tasks.</w:t>
      </w:r>
    </w:p>
    <w:p w:rsidR="008B5112" w:rsidRDefault="008B5112">
      <w:pPr>
        <w:widowControl w:val="0"/>
        <w:autoSpaceDE w:val="0"/>
        <w:autoSpaceDN w:val="0"/>
        <w:adjustRightInd w:val="0"/>
        <w:spacing w:before="140"/>
      </w:pPr>
      <w:r>
        <w:t>A template must contain a set of tags in the flow as shown in the following example:</w:t>
      </w:r>
    </w:p>
    <w:p w:rsidR="008B5112" w:rsidRDefault="008B5112">
      <w:pPr>
        <w:widowControl w:val="0"/>
        <w:autoSpaceDE w:val="0"/>
        <w:autoSpaceDN w:val="0"/>
        <w:adjustRightInd w:val="0"/>
        <w:spacing w:before="140"/>
        <w:rPr>
          <w:rFonts w:ascii="Courier New" w:hAnsi="Courier New" w:cs="Courier New"/>
          <w:sz w:val="18"/>
          <w:szCs w:val="18"/>
        </w:rPr>
      </w:pPr>
      <w:r>
        <w:rPr>
          <w:rFonts w:ascii="Courier New" w:hAnsi="Courier New" w:cs="Courier New"/>
          <w:sz w:val="18"/>
          <w:szCs w:val="18"/>
        </w:rPr>
        <w:t>&lt;file name&gt;</w:t>
      </w:r>
      <w:r>
        <w:rPr>
          <w:rFonts w:ascii="Courier New" w:hAnsi="Courier New" w:cs="Courier New"/>
          <w:sz w:val="18"/>
          <w:szCs w:val="18"/>
        </w:rPr>
        <w:br/>
      </w:r>
      <w:r>
        <w:rPr>
          <w:rFonts w:ascii="Courier New" w:hAnsi="Courier New" w:cs="Courier New"/>
          <w:sz w:val="18"/>
          <w:szCs w:val="18"/>
        </w:rPr>
        <w:br/>
        <w:t>&lt;header product="GuidingUI" fileVersion="1.0" /&gt;</w:t>
      </w:r>
      <w:r>
        <w:rPr>
          <w:rFonts w:ascii="Courier New" w:hAnsi="Courier New" w:cs="Courier New"/>
          <w:sz w:val="18"/>
          <w:szCs w:val="18"/>
        </w:rPr>
        <w:br/>
      </w:r>
      <w:r>
        <w:rPr>
          <w:rFonts w:ascii="Courier New" w:hAnsi="Courier New" w:cs="Courier New"/>
          <w:sz w:val="18"/>
          <w:szCs w:val="18"/>
        </w:rPr>
        <w:br/>
        <w:t>&lt;process id="1" name="------------"&gt;</w:t>
      </w:r>
      <w:r>
        <w:rPr>
          <w:rFonts w:ascii="Courier New" w:hAnsi="Courier New" w:cs="Courier New"/>
          <w:sz w:val="18"/>
          <w:szCs w:val="18"/>
        </w:rPr>
        <w:br/>
        <w:t>&lt;task id="1" object="-------" label="----------"&gt;</w:t>
      </w:r>
      <w:r>
        <w:rPr>
          <w:rFonts w:ascii="Courier New" w:hAnsi="Courier New" w:cs="Courier New"/>
          <w:sz w:val="18"/>
          <w:szCs w:val="18"/>
        </w:rPr>
        <w:br/>
        <w:t>&lt;description&gt;------------- &lt;/description&gt;</w:t>
      </w:r>
      <w:r>
        <w:rPr>
          <w:rFonts w:ascii="Courier New" w:hAnsi="Courier New" w:cs="Courier New"/>
          <w:sz w:val="18"/>
          <w:szCs w:val="18"/>
        </w:rPr>
        <w:br/>
        <w:t>&lt;/task&gt;</w:t>
      </w:r>
      <w:r>
        <w:rPr>
          <w:rFonts w:ascii="Courier New" w:hAnsi="Courier New" w:cs="Courier New"/>
          <w:sz w:val="18"/>
          <w:szCs w:val="18"/>
        </w:rPr>
        <w:br/>
        <w:t>&lt;task id="2" object="-------" label="----------"&gt;</w:t>
      </w:r>
      <w:r>
        <w:rPr>
          <w:rFonts w:ascii="Courier New" w:hAnsi="Courier New" w:cs="Courier New"/>
          <w:sz w:val="18"/>
          <w:szCs w:val="18"/>
        </w:rPr>
        <w:br/>
        <w:t>&lt;description&gt;------------- &lt;/description&gt;</w:t>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&lt;task id="n" object="-------" label="----------"&gt;</w:t>
      </w:r>
      <w:r>
        <w:rPr>
          <w:rFonts w:ascii="Courier New" w:hAnsi="Courier New" w:cs="Courier New"/>
          <w:sz w:val="18"/>
          <w:szCs w:val="18"/>
        </w:rPr>
        <w:br/>
        <w:t>&lt;description&gt;-------------- &lt;/description&gt;</w:t>
      </w:r>
      <w:r>
        <w:rPr>
          <w:rFonts w:ascii="Courier New" w:hAnsi="Courier New" w:cs="Courier New"/>
          <w:sz w:val="18"/>
          <w:szCs w:val="18"/>
        </w:rPr>
        <w:br/>
        <w:t>&lt;/task&gt;</w:t>
      </w:r>
      <w:r>
        <w:rPr>
          <w:rFonts w:ascii="Courier New" w:hAnsi="Courier New" w:cs="Courier New"/>
          <w:sz w:val="18"/>
          <w:szCs w:val="18"/>
        </w:rPr>
        <w:br/>
        <w:t>&lt;/process&gt;</w:t>
      </w:r>
      <w:r>
        <w:rPr>
          <w:rFonts w:ascii="Courier New" w:hAnsi="Courier New" w:cs="Courier New"/>
          <w:sz w:val="18"/>
          <w:szCs w:val="18"/>
        </w:rPr>
        <w:br/>
        <w:t>&lt;/file name&gt;</w:t>
      </w:r>
    </w:p>
    <w:p w:rsidR="008B5112" w:rsidRDefault="008B5112">
      <w:pPr>
        <w:widowControl w:val="0"/>
        <w:autoSpaceDE w:val="0"/>
        <w:autoSpaceDN w:val="0"/>
        <w:adjustRightInd w:val="0"/>
        <w:spacing w:before="140"/>
      </w:pPr>
      <w:r>
        <w:t xml:space="preserve">You can refer to a sample template, staticAnalysis.xml, available in the system path </w:t>
      </w:r>
      <w:r>
        <w:rPr>
          <w:rFonts w:ascii="Courier New" w:hAnsi="Courier New" w:cs="Courier New"/>
        </w:rPr>
        <w:t>$PTCSRC/mech/html/process_guide</w:t>
      </w:r>
      <w:r>
        <w:t xml:space="preserve"> for details. It includes separate templates for Native and FEM mode.</w:t>
      </w:r>
    </w:p>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17" w:name="HeaderElementTheProcessTemplatesMu_2D_30"/>
      <w:bookmarkStart w:id="18" w:name="stylerid1_2E2_2E6_2E1"/>
      <w:bookmarkEnd w:id="17"/>
      <w:r>
        <w:rPr>
          <w:rFonts w:ascii="Arial" w:hAnsi="Arial" w:cs="Arial"/>
          <w:b/>
          <w:bCs/>
          <w:color w:val="47697F"/>
        </w:rPr>
        <w:t>Header Element</w:t>
      </w:r>
      <w:bookmarkEnd w:id="18"/>
    </w:p>
    <w:p w:rsidR="008B5112" w:rsidRDefault="008B5112">
      <w:pPr>
        <w:widowControl w:val="0"/>
        <w:autoSpaceDE w:val="0"/>
        <w:autoSpaceDN w:val="0"/>
        <w:adjustRightInd w:val="0"/>
        <w:spacing w:before="140"/>
      </w:pPr>
      <w:r>
        <w:t>The process templates must contain the &lt;ProcessGuideProcess&gt; elements to define a header of the process template.</w:t>
      </w:r>
    </w:p>
    <w:p w:rsidR="008B5112" w:rsidRDefault="008B5112">
      <w:pPr>
        <w:widowControl w:val="0"/>
        <w:autoSpaceDE w:val="0"/>
        <w:autoSpaceDN w:val="0"/>
        <w:adjustRightInd w:val="0"/>
        <w:spacing w:before="140"/>
      </w:pPr>
      <w:r>
        <w:t>The following example shows a fragment of the XML schema from the sample template. This fragment shows header information that you can use to describe the template.</w:t>
      </w:r>
    </w:p>
    <w:p w:rsidR="008B5112" w:rsidRDefault="008B5112">
      <w:pPr>
        <w:widowControl w:val="0"/>
        <w:autoSpaceDE w:val="0"/>
        <w:autoSpaceDN w:val="0"/>
        <w:adjustRightInd w:val="0"/>
        <w:spacing w:before="140"/>
        <w:rPr>
          <w:rFonts w:ascii="Courier New" w:hAnsi="Courier New" w:cs="Courier New"/>
          <w:sz w:val="18"/>
          <w:szCs w:val="18"/>
        </w:rPr>
      </w:pPr>
      <w:r>
        <w:rPr>
          <w:rFonts w:ascii="Courier New" w:hAnsi="Courier New" w:cs="Courier New"/>
          <w:sz w:val="18"/>
          <w:szCs w:val="18"/>
        </w:rPr>
        <w:t>&lt;ProcessGuideProcess&gt;</w:t>
      </w:r>
      <w:r>
        <w:rPr>
          <w:rFonts w:ascii="Courier New" w:hAnsi="Courier New" w:cs="Courier New"/>
          <w:sz w:val="18"/>
          <w:szCs w:val="18"/>
        </w:rPr>
        <w:br/>
        <w:t>&lt;header product="GuidingUI" fileVersion="1.0" /&gt;</w:t>
      </w:r>
    </w:p>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19" w:name="ProcessElementTheProcessTemplatesD_2D_30"/>
      <w:bookmarkStart w:id="20" w:name="stylerid1_2E2_2E7_2E1"/>
      <w:bookmarkEnd w:id="19"/>
      <w:r>
        <w:rPr>
          <w:rFonts w:ascii="Arial" w:hAnsi="Arial" w:cs="Arial"/>
          <w:b/>
          <w:bCs/>
          <w:color w:val="47697F"/>
        </w:rPr>
        <w:t>Process Element</w:t>
      </w:r>
      <w:bookmarkEnd w:id="20"/>
    </w:p>
    <w:p w:rsidR="008B5112" w:rsidRDefault="008B5112">
      <w:pPr>
        <w:widowControl w:val="0"/>
        <w:autoSpaceDE w:val="0"/>
        <w:autoSpaceDN w:val="0"/>
        <w:adjustRightInd w:val="0"/>
        <w:spacing w:before="140"/>
      </w:pPr>
      <w:r>
        <w:t xml:space="preserve">The process templates defines a simulation process using the process element. The process element provides details about the template with the name attribute. Consider the analysis type or the model </w:t>
      </w:r>
      <w:r>
        <w:lastRenderedPageBreak/>
        <w:t xml:space="preserve">name as an input value for the name attribute. For example, </w:t>
      </w:r>
      <w:r>
        <w:rPr>
          <w:rFonts w:ascii="Courier New" w:hAnsi="Courier New" w:cs="Courier New"/>
        </w:rPr>
        <w:t>&lt;process id="1" name="OilPanTemplate"&gt;</w:t>
      </w:r>
      <w:r>
        <w:t>.</w:t>
      </w:r>
    </w:p>
    <w:p w:rsidR="008B5112" w:rsidRDefault="008B5112">
      <w:pPr>
        <w:widowControl w:val="0"/>
        <w:autoSpaceDE w:val="0"/>
        <w:autoSpaceDN w:val="0"/>
        <w:adjustRightInd w:val="0"/>
        <w:spacing w:before="140"/>
      </w:pPr>
      <w:r>
        <w:t>You must enclose all the tasks involved a simulation process in the &lt;process&gt; tag. A process is described through a list of tasks as follows:</w:t>
      </w:r>
    </w:p>
    <w:p w:rsidR="008B5112" w:rsidRDefault="008B5112">
      <w:pPr>
        <w:widowControl w:val="0"/>
        <w:autoSpaceDE w:val="0"/>
        <w:autoSpaceDN w:val="0"/>
        <w:adjustRightInd w:val="0"/>
        <w:spacing w:before="140"/>
        <w:rPr>
          <w:rFonts w:ascii="Courier New" w:hAnsi="Courier New" w:cs="Courier New"/>
          <w:sz w:val="18"/>
          <w:szCs w:val="18"/>
        </w:rPr>
      </w:pPr>
      <w:r>
        <w:rPr>
          <w:rFonts w:ascii="Courier New" w:hAnsi="Courier New" w:cs="Courier New"/>
          <w:sz w:val="18"/>
          <w:szCs w:val="18"/>
        </w:rPr>
        <w:t>&lt;process id="1" name="StaticAnalysis"&gt;</w:t>
      </w:r>
      <w:r>
        <w:rPr>
          <w:rFonts w:ascii="Courier New" w:hAnsi="Courier New" w:cs="Courier New"/>
          <w:sz w:val="18"/>
          <w:szCs w:val="18"/>
        </w:rPr>
        <w:br/>
      </w:r>
      <w:r>
        <w:rPr>
          <w:rFonts w:ascii="Courier New" w:hAnsi="Courier New" w:cs="Courier New"/>
          <w:sz w:val="18"/>
          <w:szCs w:val="18"/>
        </w:rPr>
        <w:br/>
        <w:t>&lt;task id, label, object, type, visibility, name, ...&gt;</w:t>
      </w:r>
      <w:r>
        <w:rPr>
          <w:rFonts w:ascii="Courier New" w:hAnsi="Courier New" w:cs="Courier New"/>
          <w:sz w:val="18"/>
          <w:szCs w:val="18"/>
        </w:rPr>
        <w:br/>
      </w:r>
      <w:r>
        <w:rPr>
          <w:rFonts w:ascii="Courier New" w:hAnsi="Courier New" w:cs="Courier New"/>
          <w:sz w:val="18"/>
          <w:szCs w:val="18"/>
        </w:rPr>
        <w:br/>
        <w:t>&lt;description&gt;Text, actionlink(1), Text, infolink(0+), Text&lt;/description&gt;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t>&lt;task id, object, type, name, ...&gt;</w:t>
      </w:r>
      <w:r>
        <w:rPr>
          <w:rFonts w:ascii="Courier New" w:hAnsi="Courier New" w:cs="Courier New"/>
          <w:sz w:val="18"/>
          <w:szCs w:val="18"/>
        </w:rPr>
        <w:br/>
      </w:r>
      <w:r>
        <w:rPr>
          <w:rFonts w:ascii="Courier New" w:hAnsi="Courier New" w:cs="Courier New"/>
          <w:sz w:val="18"/>
          <w:szCs w:val="18"/>
        </w:rPr>
        <w:br/>
        <w:t>&lt;description&gt;Text, actionlink(1), Text, infolink(0+), Text&lt;/description&gt;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w:t>
      </w:r>
      <w:r>
        <w:rPr>
          <w:rFonts w:ascii="Courier New" w:hAnsi="Courier New" w:cs="Courier New"/>
          <w:sz w:val="18"/>
          <w:szCs w:val="18"/>
        </w:rPr>
        <w:br/>
      </w:r>
      <w:r>
        <w:rPr>
          <w:rFonts w:ascii="Courier New" w:hAnsi="Courier New" w:cs="Courier New"/>
          <w:sz w:val="18"/>
          <w:szCs w:val="18"/>
        </w:rPr>
        <w:br/>
        <w:t>&lt;task&gt;....&lt;/task&gt;</w:t>
      </w:r>
      <w:r>
        <w:rPr>
          <w:rFonts w:ascii="Courier New" w:hAnsi="Courier New" w:cs="Courier New"/>
          <w:sz w:val="18"/>
          <w:szCs w:val="18"/>
        </w:rPr>
        <w:br/>
      </w:r>
      <w:r>
        <w:rPr>
          <w:rFonts w:ascii="Courier New" w:hAnsi="Courier New" w:cs="Courier New"/>
          <w:sz w:val="18"/>
          <w:szCs w:val="18"/>
        </w:rPr>
        <w:br/>
        <w:t>&lt;/process&gt;</w:t>
      </w:r>
    </w:p>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21" w:name="TaskForTheSimulationOfAModelYouNee_2D_30"/>
      <w:bookmarkStart w:id="22" w:name="stylerid1_2E2_2E8_2E1"/>
      <w:bookmarkEnd w:id="21"/>
      <w:r>
        <w:rPr>
          <w:rFonts w:ascii="Arial" w:hAnsi="Arial" w:cs="Arial"/>
          <w:b/>
          <w:bCs/>
          <w:color w:val="47697F"/>
        </w:rPr>
        <w:t>Task</w:t>
      </w:r>
      <w:bookmarkEnd w:id="22"/>
    </w:p>
    <w:p w:rsidR="008B5112" w:rsidRDefault="008B5112">
      <w:pPr>
        <w:widowControl w:val="0"/>
        <w:autoSpaceDE w:val="0"/>
        <w:autoSpaceDN w:val="0"/>
        <w:adjustRightInd w:val="0"/>
        <w:spacing w:before="140"/>
      </w:pPr>
      <w:r>
        <w:t>For the simulation of a model, you need to perform various tasks that follow a particular order. In the process template, all the tasks except nested tasks are associated with an object and are identified by a unique number. A nested task is a parent task containing subtasks where subtasks may or may not have an object attribute and are used only to provide information.</w:t>
      </w:r>
    </w:p>
    <w:p w:rsidR="008B5112" w:rsidRDefault="008B5112">
      <w:pPr>
        <w:widowControl w:val="0"/>
        <w:autoSpaceDE w:val="0"/>
        <w:autoSpaceDN w:val="0"/>
        <w:adjustRightInd w:val="0"/>
        <w:spacing w:before="140"/>
      </w:pPr>
      <w:r>
        <w:t xml:space="preserve">The </w:t>
      </w:r>
      <w:r>
        <w:rPr>
          <w:rFonts w:ascii="Courier New" w:hAnsi="Courier New" w:cs="Courier New"/>
        </w:rPr>
        <w:t>task</w:t>
      </w:r>
      <w:r>
        <w:t xml:space="preserve"> function provides details about the operation to be performed on an object.For example, </w:t>
      </w:r>
      <w:r>
        <w:rPr>
          <w:rFonts w:ascii="Courier New" w:hAnsi="Courier New" w:cs="Courier New"/>
        </w:rPr>
        <w:t>&lt;task id="2" object="Info" label="General Info"&gt;.</w:t>
      </w:r>
    </w:p>
    <w:p w:rsidR="008B5112" w:rsidRDefault="008B5112">
      <w:pPr>
        <w:widowControl w:val="0"/>
        <w:autoSpaceDE w:val="0"/>
        <w:autoSpaceDN w:val="0"/>
        <w:adjustRightInd w:val="0"/>
        <w:spacing w:before="140"/>
      </w:pPr>
      <w:r>
        <w:t>A task must contain the following attributes: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The </w:t>
      </w:r>
      <w:r>
        <w:rPr>
          <w:rFonts w:ascii="Courier New" w:hAnsi="Courier New" w:cs="Courier New"/>
        </w:rPr>
        <w:t>id</w:t>
      </w:r>
      <w:r>
        <w:t xml:space="preserve"> attribute assigns a unique number to each task. You can list the tasks based on the order in which the tasks need to be performed in the process of a model simulation.</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The </w:t>
      </w:r>
      <w:r>
        <w:rPr>
          <w:rFonts w:ascii="Courier New" w:hAnsi="Courier New" w:cs="Courier New"/>
        </w:rPr>
        <w:t>object</w:t>
      </w:r>
      <w:r>
        <w:t xml:space="preserve"> attribute specifies a model object associated with the task. Although Mechanica supports most of the Structure objects in native and FEM modes, a few objects are supported only in a single mode. For details, refer to </w:t>
      </w:r>
      <w:r w:rsidR="005E0D28">
        <w:fldChar w:fldCharType="begin"/>
      </w:r>
      <w:ins w:id="23" w:author="ppanigrahy" w:date="2010-01-12T11:03:00Z">
        <w:r w:rsidR="007B1A8F">
          <w:instrText>HYPERLINK "D:\\TMP\\pg_design.dita"</w:instrText>
        </w:r>
      </w:ins>
      <w:del w:id="24" w:author="ppanigrahy" w:date="2010-01-12T11:03:00Z">
        <w:r w:rsidR="006D6529" w:rsidDel="007B1A8F">
          <w:delInstrText>HYPERLINK "pg_design.dita"</w:delInstrText>
        </w:r>
      </w:del>
      <w:r w:rsidR="005E0D28">
        <w:fldChar w:fldCharType="separate"/>
      </w:r>
      <w:r>
        <w:rPr>
          <w:color w:val="0000FF"/>
          <w:u w:val="single"/>
        </w:rPr>
        <w:t>Object Support in Native and FEM mode</w:t>
      </w:r>
      <w:r w:rsidR="005E0D28">
        <w:fldChar w:fldCharType="end"/>
      </w:r>
      <w:r>
        <w:t>.</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The </w:t>
      </w:r>
      <w:r>
        <w:rPr>
          <w:rFonts w:ascii="Courier New" w:hAnsi="Courier New" w:cs="Courier New"/>
        </w:rPr>
        <w:t>label</w:t>
      </w:r>
      <w:r>
        <w:t xml:space="preserve"> attribute is used to identify the task. The value that you specify for the label attribute appears as a separate step in the Navigation panel of the </w:t>
      </w:r>
      <w:r w:rsidR="005E0D28">
        <w:fldChar w:fldCharType="begin"/>
      </w:r>
      <w:ins w:id="25" w:author="ppanigrahy" w:date="2010-01-12T11:03:00Z">
        <w:r w:rsidR="007B1A8F">
          <w:instrText>HYPERLINK "D:\\TMP\\.._dialog.dita"</w:instrText>
        </w:r>
      </w:ins>
      <w:del w:id="26" w:author="ppanigrahy" w:date="2010-01-12T11:03:00Z">
        <w:r w:rsidR="006D6529" w:rsidDel="007B1A8F">
          <w:delInstrText>HYPERLINK ".._dialog.dita"</w:delInstrText>
        </w:r>
      </w:del>
      <w:r w:rsidR="005E0D28">
        <w:fldChar w:fldCharType="separate"/>
      </w:r>
      <w:r>
        <w:rPr>
          <w:color w:val="0000FF"/>
          <w:u w:val="single"/>
        </w:rPr>
        <w:t>Process Guide dialog box</w:t>
      </w:r>
      <w:r w:rsidR="005E0D28">
        <w:fldChar w:fldCharType="end"/>
      </w:r>
      <w:r>
        <w:t xml:space="preserve">. You can specify label in languages other than English using the proper </w:t>
      </w:r>
      <w:r w:rsidR="005E0D28">
        <w:fldChar w:fldCharType="begin"/>
      </w:r>
      <w:ins w:id="27" w:author="ppanigrahy" w:date="2010-01-12T11:03:00Z">
        <w:r w:rsidR="007B1A8F">
          <w:instrText>HYPERLINK "D:\\TMP\\pg_design.dita"</w:instrText>
        </w:r>
      </w:ins>
      <w:del w:id="28" w:author="ppanigrahy" w:date="2010-01-12T11:03:00Z">
        <w:r w:rsidR="006D6529" w:rsidDel="007B1A8F">
          <w:delInstrText>HYPERLINK "pg_design.dita"</w:delInstrText>
        </w:r>
      </w:del>
      <w:r w:rsidR="005E0D28">
        <w:fldChar w:fldCharType="separate"/>
      </w:r>
      <w:r>
        <w:rPr>
          <w:color w:val="0000FF"/>
          <w:u w:val="single"/>
        </w:rPr>
        <w:t>encoding type</w:t>
      </w:r>
      <w:r w:rsidR="005E0D28">
        <w:fldChar w:fldCharType="end"/>
      </w:r>
      <w:r>
        <w:t xml:space="preserve"> in the template header.</w:t>
      </w:r>
    </w:p>
    <w:p w:rsidR="008B5112" w:rsidRDefault="008B5112">
      <w:pPr>
        <w:widowControl w:val="0"/>
        <w:autoSpaceDE w:val="0"/>
        <w:autoSpaceDN w:val="0"/>
        <w:adjustRightInd w:val="0"/>
        <w:spacing w:before="140"/>
        <w:ind w:left="240"/>
      </w:pPr>
      <w:r>
        <w:t xml:space="preserve">While defining dependent tasks that have a dependency on other tasks, you need to define </w:t>
      </w:r>
      <w:r>
        <w:lastRenderedPageBreak/>
        <w:t xml:space="preserve">additional attributes than the standard </w:t>
      </w:r>
      <w:r>
        <w:rPr>
          <w:rFonts w:ascii="Courier New" w:hAnsi="Courier New" w:cs="Courier New"/>
        </w:rPr>
        <w:t>id</w:t>
      </w:r>
      <w:r>
        <w:t xml:space="preserve"> and </w:t>
      </w:r>
      <w:r>
        <w:rPr>
          <w:rFonts w:ascii="Courier New" w:hAnsi="Courier New" w:cs="Courier New"/>
        </w:rPr>
        <w:t>label</w:t>
      </w:r>
      <w:r>
        <w:t xml:space="preserve"> attributes and can link to the related task through its </w:t>
      </w:r>
      <w:r>
        <w:rPr>
          <w:rFonts w:ascii="Courier New" w:hAnsi="Courier New" w:cs="Courier New"/>
        </w:rPr>
        <w:t>TaskID</w:t>
      </w:r>
      <w:r>
        <w:t xml:space="preserve"> where </w:t>
      </w:r>
      <w:r>
        <w:rPr>
          <w:rFonts w:ascii="Courier New" w:hAnsi="Courier New" w:cs="Courier New"/>
        </w:rPr>
        <w:t>TaskID</w:t>
      </w:r>
      <w:r>
        <w:t xml:space="preserve"> is the value of the </w:t>
      </w:r>
      <w:r>
        <w:rPr>
          <w:rFonts w:ascii="Courier New" w:hAnsi="Courier New" w:cs="Courier New"/>
        </w:rPr>
        <w:t>id</w:t>
      </w:r>
      <w:r>
        <w:t xml:space="preserve"> attribute of the corresponding task. For example, while defining the </w:t>
      </w:r>
      <w:r>
        <w:rPr>
          <w:rFonts w:ascii="Courier New" w:hAnsi="Courier New" w:cs="Courier New"/>
        </w:rPr>
        <w:t>Load</w:t>
      </w:r>
      <w:r>
        <w:t xml:space="preserve"> task, the </w:t>
      </w:r>
      <w:r>
        <w:rPr>
          <w:rFonts w:ascii="Courier New" w:hAnsi="Courier New" w:cs="Courier New"/>
        </w:rPr>
        <w:t>loadset</w:t>
      </w:r>
      <w:r>
        <w:t xml:space="preserve"> attribute allows you to link to previously defined LoadSet through its </w:t>
      </w:r>
      <w:r>
        <w:rPr>
          <w:rFonts w:ascii="Courier New" w:hAnsi="Courier New" w:cs="Courier New"/>
        </w:rPr>
        <w:t>TaskID</w:t>
      </w:r>
      <w:r>
        <w:t>.</w:t>
      </w:r>
    </w:p>
    <w:p w:rsidR="008B5112" w:rsidRDefault="008B5112">
      <w:pPr>
        <w:widowControl w:val="0"/>
        <w:autoSpaceDE w:val="0"/>
        <w:autoSpaceDN w:val="0"/>
        <w:adjustRightInd w:val="0"/>
        <w:spacing w:before="140"/>
        <w:ind w:left="240"/>
      </w:pPr>
      <w:r>
        <w:t xml:space="preserve">You can choose to hide certain tasks in a process template by setting the value of the visibility attribute to OFF. The tasks for which the </w:t>
      </w:r>
      <w:r>
        <w:rPr>
          <w:rFonts w:ascii="Courier New" w:hAnsi="Courier New" w:cs="Courier New"/>
        </w:rPr>
        <w:t>visibility</w:t>
      </w:r>
      <w:r>
        <w:t xml:space="preserve"> attribute is set to </w:t>
      </w:r>
      <w:r>
        <w:rPr>
          <w:rFonts w:ascii="Courier New" w:hAnsi="Courier New" w:cs="Courier New"/>
        </w:rPr>
        <w:t>OFF</w:t>
      </w:r>
      <w:r>
        <w:t xml:space="preserve">, will be executed without them appearing in the task list of the </w:t>
      </w:r>
      <w:r>
        <w:rPr>
          <w:rFonts w:ascii="Arial" w:hAnsi="Arial" w:cs="Arial"/>
          <w:b/>
          <w:bCs/>
          <w:sz w:val="20"/>
          <w:szCs w:val="20"/>
        </w:rPr>
        <w:t>Process Guide</w:t>
      </w:r>
      <w:r>
        <w:t xml:space="preserve"> dialog box. For example, you can set the value of the </w:t>
      </w:r>
      <w:r>
        <w:rPr>
          <w:rFonts w:ascii="Courier New" w:hAnsi="Courier New" w:cs="Courier New"/>
        </w:rPr>
        <w:t>visibility</w:t>
      </w:r>
      <w:r>
        <w:t xml:space="preserve"> attribute to </w:t>
      </w:r>
      <w:r>
        <w:rPr>
          <w:rFonts w:ascii="Courier New" w:hAnsi="Courier New" w:cs="Courier New"/>
        </w:rPr>
        <w:t>OFF</w:t>
      </w:r>
      <w:r>
        <w:t xml:space="preserve"> for the </w:t>
      </w:r>
      <w:r>
        <w:rPr>
          <w:rFonts w:ascii="Courier New" w:hAnsi="Courier New" w:cs="Courier New"/>
        </w:rPr>
        <w:t>LoadSet</w:t>
      </w:r>
      <w:r>
        <w:t xml:space="preserve"> object task so that the specified LoadSet will be automatically created without using the user interface.</w:t>
      </w:r>
    </w:p>
    <w:p w:rsidR="008B5112" w:rsidRDefault="008B5112">
      <w:pPr>
        <w:widowControl w:val="0"/>
        <w:autoSpaceDE w:val="0"/>
        <w:autoSpaceDN w:val="0"/>
        <w:adjustRightInd w:val="0"/>
        <w:spacing w:before="140"/>
        <w:ind w:left="240"/>
      </w:pPr>
      <w:r>
        <w:t xml:space="preserve">You may need to specify a number of additional attributes than the standard set of attributes based on the task object. For details about the objects and their corresponding attributes refer to </w:t>
      </w:r>
      <w:r w:rsidR="005E0D28">
        <w:fldChar w:fldCharType="begin"/>
      </w:r>
      <w:ins w:id="29" w:author="ppanigrahy" w:date="2010-01-12T11:03:00Z">
        <w:r w:rsidR="007B1A8F">
          <w:instrText>HYPERLINK "D:\\TMP\\pg_design.dita"</w:instrText>
        </w:r>
      </w:ins>
      <w:del w:id="30" w:author="ppanigrahy" w:date="2010-01-12T11:03:00Z">
        <w:r w:rsidR="006D6529" w:rsidDel="007B1A8F">
          <w:delInstrText>HYPERLINK "pg_design.dita"</w:delInstrText>
        </w:r>
      </w:del>
      <w:r w:rsidR="005E0D28">
        <w:fldChar w:fldCharType="separate"/>
      </w:r>
      <w:r>
        <w:rPr>
          <w:color w:val="0000FF"/>
          <w:u w:val="single"/>
        </w:rPr>
        <w:t>Model Object and Attributes</w:t>
      </w:r>
      <w:r w:rsidR="005E0D28">
        <w:fldChar w:fldCharType="end"/>
      </w:r>
      <w:r>
        <w:t>. Make sure that you define all the necessary attributes while defining a task for an object.</w:t>
      </w:r>
    </w:p>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31" w:name="DescriptionTheDescriptionAttribute_2D_30"/>
      <w:bookmarkStart w:id="32" w:name="stylerid1_2E2_2E9_2E1"/>
      <w:bookmarkEnd w:id="31"/>
      <w:r>
        <w:rPr>
          <w:rFonts w:ascii="Arial" w:hAnsi="Arial" w:cs="Arial"/>
          <w:b/>
          <w:bCs/>
          <w:color w:val="47697F"/>
        </w:rPr>
        <w:t>Description</w:t>
      </w:r>
      <w:bookmarkEnd w:id="32"/>
    </w:p>
    <w:p w:rsidR="008B5112" w:rsidRDefault="008B5112">
      <w:pPr>
        <w:widowControl w:val="0"/>
        <w:autoSpaceDE w:val="0"/>
        <w:autoSpaceDN w:val="0"/>
        <w:adjustRightInd w:val="0"/>
        <w:spacing w:before="140"/>
      </w:pPr>
      <w:r>
        <w:t>The description attribute provides detail about the current task. You can provide some practical information using this attribute such as tips, tricks, values to be applied, model references to be selected while executing the current task.</w:t>
      </w:r>
    </w:p>
    <w:p w:rsidR="008B5112" w:rsidRDefault="008B5112">
      <w:pPr>
        <w:widowControl w:val="0"/>
        <w:autoSpaceDE w:val="0"/>
        <w:autoSpaceDN w:val="0"/>
        <w:adjustRightInd w:val="0"/>
        <w:spacing w:before="140"/>
      </w:pPr>
      <w:r>
        <w:t>For example,</w:t>
      </w:r>
    </w:p>
    <w:p w:rsidR="008B5112" w:rsidRDefault="008B5112">
      <w:pPr>
        <w:widowControl w:val="0"/>
        <w:autoSpaceDE w:val="0"/>
        <w:autoSpaceDN w:val="0"/>
        <w:adjustRightInd w:val="0"/>
        <w:spacing w:before="140"/>
        <w:rPr>
          <w:rFonts w:ascii="Courier New" w:hAnsi="Courier New" w:cs="Courier New"/>
          <w:sz w:val="18"/>
          <w:szCs w:val="18"/>
        </w:rPr>
      </w:pPr>
      <w:r>
        <w:rPr>
          <w:rFonts w:ascii="Courier New" w:hAnsi="Courier New" w:cs="Courier New"/>
          <w:sz w:val="18"/>
          <w:szCs w:val="18"/>
        </w:rPr>
        <w:t xml:space="preserve">&lt;description&gt;Create a Total load at Point using &lt;actionlink&gt;this dialog&lt;/actionlink&gt;simulate the transmission of torque through the crankshaft. &lt;br /&gt; </w:t>
      </w:r>
      <w:r>
        <w:rPr>
          <w:rFonts w:ascii="Courier New" w:hAnsi="Courier New" w:cs="Courier New"/>
          <w:sz w:val="18"/>
          <w:szCs w:val="18"/>
        </w:rPr>
        <w:br/>
        <w:t>the load of 400,000 mmN of torque in the x-direction to the circular cross-sectionthe crank. The magnitude is calculated at the center of the shaft, PNT10. &lt;br</w:t>
      </w:r>
      <w:r>
        <w:rPr>
          <w:rFonts w:ascii="Courier New" w:hAnsi="Courier New" w:cs="Courier New"/>
          <w:sz w:val="18"/>
          <w:szCs w:val="18"/>
        </w:rPr>
        <w:br/>
        <w:t xml:space="preserve">&gt; </w:t>
      </w:r>
      <w:r>
        <w:rPr>
          <w:rFonts w:ascii="Courier New" w:hAnsi="Courier New" w:cs="Courier New"/>
          <w:sz w:val="18"/>
          <w:szCs w:val="18"/>
        </w:rPr>
        <w:br/>
        <w:t>name of the constraint is specified by the process template ("torque"). View</w:t>
      </w:r>
      <w:r>
        <w:rPr>
          <w:rFonts w:ascii="Courier New" w:hAnsi="Courier New" w:cs="Courier New"/>
          <w:sz w:val="18"/>
          <w:szCs w:val="18"/>
        </w:rPr>
        <w:br/>
        <w:t>&lt;infolink href="http://rdweb.ptc.com/promec/start.htm"&gt;help&lt;/infolink&gt; &lt;/description&gt;</w:t>
      </w:r>
    </w:p>
    <w:p w:rsidR="008B5112" w:rsidRDefault="008B5112">
      <w:pPr>
        <w:widowControl w:val="0"/>
        <w:autoSpaceDE w:val="0"/>
        <w:autoSpaceDN w:val="0"/>
        <w:adjustRightInd w:val="0"/>
        <w:spacing w:before="140"/>
      </w:pPr>
      <w:r>
        <w:t xml:space="preserve">The information provided for description appears in the Instruction panel of the </w:t>
      </w:r>
      <w:r w:rsidR="005E0D28">
        <w:fldChar w:fldCharType="begin"/>
      </w:r>
      <w:ins w:id="33" w:author="ppanigrahy" w:date="2010-01-12T11:03:00Z">
        <w:r w:rsidR="007B1A8F">
          <w:instrText>HYPERLINK "D:\\TMP\\.._dialog.dita"</w:instrText>
        </w:r>
      </w:ins>
      <w:del w:id="34" w:author="ppanigrahy" w:date="2010-01-12T11:03:00Z">
        <w:r w:rsidR="006D6529" w:rsidDel="007B1A8F">
          <w:delInstrText>HYPERLINK ".._dialog.dita"</w:delInstrText>
        </w:r>
      </w:del>
      <w:r w:rsidR="005E0D28">
        <w:fldChar w:fldCharType="separate"/>
      </w:r>
      <w:r>
        <w:rPr>
          <w:color w:val="0000FF"/>
          <w:u w:val="single"/>
        </w:rPr>
        <w:t>Process Guide dialog box</w:t>
      </w:r>
      <w:r w:rsidR="005E0D28">
        <w:fldChar w:fldCharType="end"/>
      </w:r>
      <w:r>
        <w:t xml:space="preserve">. You can provide an &lt;action link&gt; as well as an &lt;information link&gt;. For each visible task in the Navigation panel, you must provide an action link for a user to invoke the corresponding dialog box and complete the operation. The text that you include in the &lt;action link&gt; tags is linked to the corresponding dialog box and appears as hyperlink in the Instruction Panel of the </w:t>
      </w:r>
      <w:r>
        <w:rPr>
          <w:rFonts w:ascii="Arial" w:hAnsi="Arial" w:cs="Arial"/>
          <w:b/>
          <w:bCs/>
          <w:sz w:val="20"/>
          <w:szCs w:val="20"/>
        </w:rPr>
        <w:t>Process Guide</w:t>
      </w:r>
      <w:r>
        <w:t xml:space="preserve"> dialog box.</w:t>
      </w:r>
    </w:p>
    <w:p w:rsidR="008B5112" w:rsidRDefault="008B5112">
      <w:pPr>
        <w:widowControl w:val="0"/>
        <w:autoSpaceDE w:val="0"/>
        <w:autoSpaceDN w:val="0"/>
        <w:adjustRightInd w:val="0"/>
        <w:spacing w:before="140"/>
      </w:pPr>
      <w:r>
        <w:t xml:space="preserve">When you complete all the activities related to the dialog box, </w:t>
      </w:r>
      <w:r>
        <w:rPr>
          <w:rFonts w:ascii="Arial" w:hAnsi="Arial" w:cs="Arial"/>
          <w:b/>
          <w:bCs/>
          <w:sz w:val="20"/>
          <w:szCs w:val="20"/>
        </w:rPr>
        <w:t>Process Guide</w:t>
      </w:r>
      <w:r>
        <w:t xml:space="preserve"> records your action and marks the status of the current step as complete. To know when the Process Guide marks that status of the task as complete, refer to the Description column of the table in the Model Object and Attributes section. You can use &lt;information link&gt; to point users to the local documentation.</w:t>
      </w:r>
    </w:p>
    <w:p w:rsidR="008B5112" w:rsidRDefault="008B5112">
      <w:pPr>
        <w:widowControl w:val="0"/>
        <w:autoSpaceDE w:val="0"/>
        <w:autoSpaceDN w:val="0"/>
        <w:adjustRightInd w:val="0"/>
        <w:spacing w:before="140"/>
      </w:pPr>
      <w:r>
        <w:t>Instead of text, you can also include images in an &lt;action link&gt; and &lt;information link&gt;. You must use the image attribute to include image in the template.</w:t>
      </w:r>
    </w:p>
    <w:p w:rsidR="008B5112" w:rsidRDefault="008B5112">
      <w:pPr>
        <w:widowControl w:val="0"/>
        <w:autoSpaceDE w:val="0"/>
        <w:autoSpaceDN w:val="0"/>
        <w:adjustRightInd w:val="0"/>
        <w:spacing w:before="140"/>
      </w:pPr>
      <w:r>
        <w:t>For example,</w:t>
      </w:r>
    </w:p>
    <w:p w:rsidR="008B5112" w:rsidRDefault="008B5112">
      <w:pPr>
        <w:widowControl w:val="0"/>
        <w:autoSpaceDE w:val="0"/>
        <w:autoSpaceDN w:val="0"/>
        <w:adjustRightInd w:val="0"/>
        <w:spacing w:before="140"/>
        <w:rPr>
          <w:rFonts w:ascii="Courier New" w:hAnsi="Courier New" w:cs="Courier New"/>
          <w:sz w:val="18"/>
          <w:szCs w:val="18"/>
        </w:rPr>
      </w:pPr>
      <w:r>
        <w:rPr>
          <w:rFonts w:ascii="Courier New" w:hAnsi="Courier New" w:cs="Courier New"/>
          <w:sz w:val="18"/>
          <w:szCs w:val="18"/>
        </w:rPr>
        <w:t>&lt;task id="2" Object= "LoadSet" Label="Loadset" name="MyLoadSet"&gt;</w:t>
      </w:r>
      <w:r>
        <w:rPr>
          <w:rFonts w:ascii="Courier New" w:hAnsi="Courier New" w:cs="Courier New"/>
          <w:sz w:val="18"/>
          <w:szCs w:val="18"/>
        </w:rPr>
        <w:br/>
      </w:r>
      <w:r>
        <w:rPr>
          <w:rFonts w:ascii="Courier New" w:hAnsi="Courier New" w:cs="Courier New"/>
          <w:sz w:val="18"/>
          <w:szCs w:val="18"/>
        </w:rPr>
        <w:br/>
        <w:t xml:space="preserve">   &lt;description&gt; </w:t>
      </w:r>
      <w:r>
        <w:rPr>
          <w:rFonts w:ascii="Courier New" w:hAnsi="Courier New" w:cs="Courier New"/>
          <w:sz w:val="18"/>
          <w:szCs w:val="18"/>
        </w:rPr>
        <w:br/>
      </w:r>
      <w:r>
        <w:rPr>
          <w:rFonts w:ascii="Courier New" w:hAnsi="Courier New" w:cs="Courier New"/>
          <w:sz w:val="18"/>
          <w:szCs w:val="18"/>
        </w:rPr>
        <w:br/>
        <w:t xml:space="preserve">       Define a &lt;actionlink image="d:\test_picture.gif" &gt; loadset. &lt;/actionlink&gt;</w:t>
      </w:r>
      <w:r>
        <w:rPr>
          <w:rFonts w:ascii="Courier New" w:hAnsi="Courier New" w:cs="Courier New"/>
          <w:sz w:val="18"/>
          <w:szCs w:val="18"/>
        </w:rPr>
        <w:br/>
      </w:r>
      <w:r>
        <w:rPr>
          <w:rFonts w:ascii="Courier New" w:hAnsi="Courier New" w:cs="Courier New"/>
          <w:sz w:val="18"/>
          <w:szCs w:val="18"/>
        </w:rPr>
        <w:lastRenderedPageBreak/>
        <w:br/>
        <w:t xml:space="preserve">   &lt;/description&gt;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r>
    </w:p>
    <w:p w:rsidR="008B5112" w:rsidRDefault="008B5112">
      <w:pPr>
        <w:widowControl w:val="0"/>
        <w:autoSpaceDE w:val="0"/>
        <w:autoSpaceDN w:val="0"/>
        <w:adjustRightInd w:val="0"/>
        <w:spacing w:before="140"/>
      </w:pPr>
      <w:r>
        <w:t xml:space="preserve">The image is linked to the corresponding dialog box and appears as hyperlink in the Instruction Panel of the </w:t>
      </w:r>
      <w:r>
        <w:rPr>
          <w:rFonts w:ascii="Arial" w:hAnsi="Arial" w:cs="Arial"/>
          <w:b/>
          <w:bCs/>
          <w:sz w:val="20"/>
          <w:szCs w:val="20"/>
        </w:rPr>
        <w:t>Process Guide</w:t>
      </w:r>
      <w:r>
        <w:t xml:space="preserve"> dialog box. </w:t>
      </w:r>
    </w:p>
    <w:p w:rsidR="008B5112" w:rsidRDefault="008B5112">
      <w:pPr>
        <w:widowControl w:val="0"/>
        <w:autoSpaceDE w:val="0"/>
        <w:autoSpaceDN w:val="0"/>
        <w:adjustRightInd w:val="0"/>
        <w:spacing w:before="140"/>
      </w:pPr>
      <w:r>
        <w:t>A parent task must be an information task and consists of sub-tasks. In other words, a parent task cannot have an action link but its sub-tasks can include an action link and information links. Process Guide marks the status of the main task as complete only after all the sub-tasks are complete.</w:t>
      </w:r>
    </w:p>
    <w:p w:rsidR="008B5112" w:rsidRDefault="008B5112">
      <w:pPr>
        <w:widowControl w:val="0"/>
        <w:autoSpaceDE w:val="0"/>
        <w:autoSpaceDN w:val="0"/>
        <w:adjustRightInd w:val="0"/>
        <w:spacing w:before="140"/>
      </w:pPr>
      <w:r>
        <w:t xml:space="preserve">You can specify </w:t>
      </w:r>
      <w:r>
        <w:rPr>
          <w:rFonts w:ascii="Courier New" w:hAnsi="Courier New" w:cs="Courier New"/>
        </w:rPr>
        <w:t>description</w:t>
      </w:r>
      <w:r>
        <w:t xml:space="preserve"> in languages other than English using the proper </w:t>
      </w:r>
      <w:r w:rsidR="005E0D28">
        <w:fldChar w:fldCharType="begin"/>
      </w:r>
      <w:ins w:id="35" w:author="ppanigrahy" w:date="2010-01-12T11:03:00Z">
        <w:r w:rsidR="007B1A8F">
          <w:instrText>HYPERLINK "D:\\TMP\\pg_design.dita"</w:instrText>
        </w:r>
      </w:ins>
      <w:del w:id="36" w:author="ppanigrahy" w:date="2010-01-12T11:03:00Z">
        <w:r w:rsidR="006D6529" w:rsidDel="007B1A8F">
          <w:delInstrText>HYPERLINK "pg_design.dita"</w:delInstrText>
        </w:r>
      </w:del>
      <w:r w:rsidR="005E0D28">
        <w:fldChar w:fldCharType="separate"/>
      </w:r>
      <w:r>
        <w:rPr>
          <w:color w:val="0000FF"/>
          <w:u w:val="single"/>
        </w:rPr>
        <w:t>encoding type</w:t>
      </w:r>
      <w:r w:rsidR="005E0D28">
        <w:fldChar w:fldCharType="end"/>
      </w:r>
      <w:r>
        <w:t xml:space="preserve"> in the template header.</w:t>
      </w:r>
    </w:p>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37" w:name="SampleTemplateTheFollowingSampleTe_2D_30"/>
      <w:bookmarkStart w:id="38" w:name="stylerid1_2E2_2E1_30_2E1"/>
      <w:bookmarkEnd w:id="37"/>
      <w:r>
        <w:rPr>
          <w:rFonts w:ascii="Arial" w:hAnsi="Arial" w:cs="Arial"/>
          <w:b/>
          <w:bCs/>
          <w:color w:val="47697F"/>
        </w:rPr>
        <w:t>Sample Template</w:t>
      </w:r>
      <w:bookmarkEnd w:id="38"/>
    </w:p>
    <w:p w:rsidR="008B5112" w:rsidRDefault="008B5112">
      <w:pPr>
        <w:widowControl w:val="0"/>
        <w:autoSpaceDE w:val="0"/>
        <w:autoSpaceDN w:val="0"/>
        <w:adjustRightInd w:val="0"/>
        <w:spacing w:before="140"/>
      </w:pPr>
      <w:r>
        <w:t>The following sample template is designed to conduct the static analysis of a model.</w:t>
      </w:r>
    </w:p>
    <w:p w:rsidR="008B5112" w:rsidRDefault="008B5112">
      <w:pPr>
        <w:widowControl w:val="0"/>
        <w:autoSpaceDE w:val="0"/>
        <w:autoSpaceDN w:val="0"/>
        <w:adjustRightInd w:val="0"/>
        <w:spacing w:before="140"/>
        <w:rPr>
          <w:rFonts w:ascii="Courier New" w:hAnsi="Courier New" w:cs="Courier New"/>
          <w:sz w:val="18"/>
          <w:szCs w:val="18"/>
        </w:rPr>
      </w:pPr>
      <w:r>
        <w:rPr>
          <w:rFonts w:ascii="Courier New" w:hAnsi="Courier New" w:cs="Courier New"/>
          <w:sz w:val="18"/>
          <w:szCs w:val="18"/>
        </w:rPr>
        <w:t>&lt;ProcessGuideProcess&gt;</w:t>
      </w:r>
      <w:r>
        <w:rPr>
          <w:rFonts w:ascii="Courier New" w:hAnsi="Courier New" w:cs="Courier New"/>
          <w:sz w:val="18"/>
          <w:szCs w:val="18"/>
        </w:rPr>
        <w:br/>
      </w:r>
      <w:r>
        <w:rPr>
          <w:rFonts w:ascii="Courier New" w:hAnsi="Courier New" w:cs="Courier New"/>
          <w:sz w:val="18"/>
          <w:szCs w:val="18"/>
        </w:rPr>
        <w:br/>
        <w:t>&lt;header product="GuidingUI" fileVersion="1.0"&gt;&lt;/header&gt;</w:t>
      </w:r>
      <w:r>
        <w:rPr>
          <w:rFonts w:ascii="Courier New" w:hAnsi="Courier New" w:cs="Courier New"/>
          <w:sz w:val="18"/>
          <w:szCs w:val="18"/>
        </w:rPr>
        <w:br/>
      </w:r>
      <w:r>
        <w:rPr>
          <w:rFonts w:ascii="Courier New" w:hAnsi="Courier New" w:cs="Courier New"/>
          <w:sz w:val="18"/>
          <w:szCs w:val="18"/>
        </w:rPr>
        <w:br/>
        <w:t>&lt;!-- Process Definition for StaticAnalysis --&gt;</w:t>
      </w:r>
      <w:r>
        <w:rPr>
          <w:rFonts w:ascii="Courier New" w:hAnsi="Courier New" w:cs="Courier New"/>
          <w:sz w:val="18"/>
          <w:szCs w:val="18"/>
        </w:rPr>
        <w:br/>
      </w:r>
      <w:r>
        <w:rPr>
          <w:rFonts w:ascii="Courier New" w:hAnsi="Courier New" w:cs="Courier New"/>
          <w:sz w:val="18"/>
          <w:szCs w:val="18"/>
        </w:rPr>
        <w:br/>
        <w:t>&lt;process id="1" name="StaticAnalysis"&gt;</w:t>
      </w:r>
      <w:r>
        <w:rPr>
          <w:rFonts w:ascii="Courier New" w:hAnsi="Courier New" w:cs="Courier New"/>
          <w:sz w:val="18"/>
          <w:szCs w:val="18"/>
        </w:rPr>
        <w:br/>
      </w:r>
      <w:r>
        <w:rPr>
          <w:rFonts w:ascii="Courier New" w:hAnsi="Courier New" w:cs="Courier New"/>
          <w:sz w:val="18"/>
          <w:szCs w:val="18"/>
        </w:rPr>
        <w:br/>
        <w:t>&lt;!-- Assign or create materials --&gt;</w:t>
      </w:r>
      <w:r>
        <w:rPr>
          <w:rFonts w:ascii="Courier New" w:hAnsi="Courier New" w:cs="Courier New"/>
          <w:sz w:val="18"/>
          <w:szCs w:val="18"/>
        </w:rPr>
        <w:br/>
      </w:r>
      <w:r>
        <w:rPr>
          <w:rFonts w:ascii="Courier New" w:hAnsi="Courier New" w:cs="Courier New"/>
          <w:sz w:val="18"/>
          <w:szCs w:val="18"/>
        </w:rPr>
        <w:br/>
        <w:t>&lt;task id="0" Object="Material" Label="Materials"&gt;</w:t>
      </w:r>
      <w:r>
        <w:rPr>
          <w:rFonts w:ascii="Courier New" w:hAnsi="Courier New" w:cs="Courier New"/>
          <w:sz w:val="18"/>
          <w:szCs w:val="18"/>
        </w:rPr>
        <w:br/>
      </w:r>
      <w:r>
        <w:rPr>
          <w:rFonts w:ascii="Courier New" w:hAnsi="Courier New" w:cs="Courier New"/>
          <w:sz w:val="18"/>
          <w:szCs w:val="18"/>
        </w:rPr>
        <w:br/>
        <w:t>&lt;description&gt; You must &lt;actionlink&gt;assign&lt;/actionlink&gt; materials to the model. Oncematerials assignment dialog appears, select a material from the library and selectcomponents that will reference it. &lt;br&gt;&lt;/br&gt;View &lt;infolink href="http://rdweb.ptc.com/dock01/html/usascii/proe/default.htm?promec/start.htm"&gt;help&lt;/infolink&gt;&lt;/description&gt;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t>&lt;!-- Use default loadset  --&gt;</w:t>
      </w:r>
      <w:r>
        <w:rPr>
          <w:rFonts w:ascii="Courier New" w:hAnsi="Courier New" w:cs="Courier New"/>
          <w:sz w:val="18"/>
          <w:szCs w:val="18"/>
        </w:rPr>
        <w:br/>
      </w:r>
      <w:r>
        <w:rPr>
          <w:rFonts w:ascii="Courier New" w:hAnsi="Courier New" w:cs="Courier New"/>
          <w:sz w:val="18"/>
          <w:szCs w:val="18"/>
        </w:rPr>
        <w:br/>
        <w:t>&lt;task id="2" Object="LoadSet" Label="Loadset" name="MyLoadSet"&gt;</w:t>
      </w:r>
      <w:r>
        <w:rPr>
          <w:rFonts w:ascii="Courier New" w:hAnsi="Courier New" w:cs="Courier New"/>
          <w:sz w:val="18"/>
          <w:szCs w:val="18"/>
        </w:rPr>
        <w:br/>
      </w:r>
      <w:r>
        <w:rPr>
          <w:rFonts w:ascii="Courier New" w:hAnsi="Courier New" w:cs="Courier New"/>
          <w:sz w:val="18"/>
          <w:szCs w:val="18"/>
        </w:rPr>
        <w:br/>
        <w:t>&lt;description&gt; Define a &lt;actionlink&gt; loadset. &lt;/actionlink&gt;&lt;/description&gt;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t>&lt;!-- Create new load in current loadset --&gt;</w:t>
      </w:r>
      <w:r>
        <w:rPr>
          <w:rFonts w:ascii="Courier New" w:hAnsi="Courier New" w:cs="Courier New"/>
          <w:sz w:val="18"/>
          <w:szCs w:val="18"/>
        </w:rPr>
        <w:br/>
      </w:r>
      <w:r>
        <w:rPr>
          <w:rFonts w:ascii="Courier New" w:hAnsi="Courier New" w:cs="Courier New"/>
          <w:sz w:val="18"/>
          <w:szCs w:val="18"/>
        </w:rPr>
        <w:br/>
        <w:t>&lt;task id="3" Object="Load" Label="Loads" Name="LoadOne" type="Force" LoadSet="2"&gt;</w:t>
      </w:r>
      <w:r>
        <w:rPr>
          <w:rFonts w:ascii="Courier New" w:hAnsi="Courier New" w:cs="Courier New"/>
          <w:sz w:val="18"/>
          <w:szCs w:val="18"/>
        </w:rPr>
        <w:br/>
      </w:r>
      <w:r>
        <w:rPr>
          <w:rFonts w:ascii="Courier New" w:hAnsi="Courier New" w:cs="Courier New"/>
          <w:sz w:val="18"/>
          <w:szCs w:val="18"/>
        </w:rPr>
        <w:br/>
        <w:t>&lt;description&gt; Define &lt;actionlink&gt; loads &lt;/actionlink&gt; that will be applied to the. Multiple loads can be created. After you have completed defining the loads,OK from the dialog.&lt;/description&gt;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&lt;!-- Create a new Constraint Set  --&gt;</w:t>
      </w:r>
      <w:r>
        <w:rPr>
          <w:rFonts w:ascii="Courier New" w:hAnsi="Courier New" w:cs="Courier New"/>
          <w:sz w:val="18"/>
          <w:szCs w:val="18"/>
        </w:rPr>
        <w:br/>
      </w:r>
      <w:r>
        <w:rPr>
          <w:rFonts w:ascii="Courier New" w:hAnsi="Courier New" w:cs="Courier New"/>
          <w:sz w:val="18"/>
          <w:szCs w:val="18"/>
        </w:rPr>
        <w:br/>
        <w:t>&lt;task id="4" Object="ConstraintSet" Label="ConstraintSet" name="MyConstraintSet"&gt;</w:t>
      </w:r>
      <w:r>
        <w:rPr>
          <w:rFonts w:ascii="Courier New" w:hAnsi="Courier New" w:cs="Courier New"/>
          <w:sz w:val="18"/>
          <w:szCs w:val="18"/>
        </w:rPr>
        <w:br/>
      </w:r>
      <w:r>
        <w:rPr>
          <w:rFonts w:ascii="Courier New" w:hAnsi="Courier New" w:cs="Courier New"/>
          <w:sz w:val="18"/>
          <w:szCs w:val="18"/>
        </w:rPr>
        <w:br/>
        <w:t>&lt;description&gt; Define the &lt;actionlink&gt; constraints &lt;/actionlink&gt; sets.&lt;/description&gt;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t>&lt;!-- Create a new contraint in the Constraint Set task --&gt;</w:t>
      </w:r>
      <w:r>
        <w:rPr>
          <w:rFonts w:ascii="Courier New" w:hAnsi="Courier New" w:cs="Courier New"/>
          <w:sz w:val="18"/>
          <w:szCs w:val="18"/>
        </w:rPr>
        <w:br/>
      </w:r>
      <w:r>
        <w:rPr>
          <w:rFonts w:ascii="Courier New" w:hAnsi="Courier New" w:cs="Courier New"/>
          <w:sz w:val="18"/>
          <w:szCs w:val="18"/>
        </w:rPr>
        <w:br/>
        <w:t>&lt;task id="5" Object="Constraint" Label="Constraints" Name="MyConstraint" ConstraintSet="4"&gt;</w:t>
      </w:r>
      <w:r>
        <w:rPr>
          <w:rFonts w:ascii="Courier New" w:hAnsi="Courier New" w:cs="Courier New"/>
          <w:sz w:val="18"/>
          <w:szCs w:val="18"/>
        </w:rPr>
        <w:br/>
      </w:r>
      <w:r>
        <w:rPr>
          <w:rFonts w:ascii="Courier New" w:hAnsi="Courier New" w:cs="Courier New"/>
          <w:sz w:val="18"/>
          <w:szCs w:val="18"/>
        </w:rPr>
        <w:br/>
        <w:t>&lt;description&gt; Define the &lt;actionlink&gt; constraints &lt;/actionlink&gt; that will be appliedthe model. Multiple constraints can be created. After you have completed definingconstraints, select OK from the dialog. &lt;/description&gt;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t>&lt;!--  Creates/Edit MeshControl Task with the name  --&gt;</w:t>
      </w:r>
      <w:r>
        <w:rPr>
          <w:rFonts w:ascii="Courier New" w:hAnsi="Courier New" w:cs="Courier New"/>
          <w:sz w:val="18"/>
          <w:szCs w:val="18"/>
        </w:rPr>
        <w:br/>
      </w:r>
      <w:r>
        <w:rPr>
          <w:rFonts w:ascii="Courier New" w:hAnsi="Courier New" w:cs="Courier New"/>
          <w:sz w:val="18"/>
          <w:szCs w:val="18"/>
        </w:rPr>
        <w:br/>
        <w:t>&lt;task id="6" Object="AutoGEMControl" Label="AutoGEMControl" name="MyMeshCtrl"&gt;</w:t>
      </w:r>
      <w:r>
        <w:rPr>
          <w:rFonts w:ascii="Courier New" w:hAnsi="Courier New" w:cs="Courier New"/>
          <w:sz w:val="18"/>
          <w:szCs w:val="18"/>
        </w:rPr>
        <w:br/>
      </w:r>
      <w:r>
        <w:rPr>
          <w:rFonts w:ascii="Courier New" w:hAnsi="Courier New" w:cs="Courier New"/>
          <w:sz w:val="18"/>
          <w:szCs w:val="18"/>
        </w:rPr>
        <w:br/>
        <w:t>&lt;description&gt; &lt;actionlink&gt; Execute &lt;/actionlink&gt; the AutoGEMControl.&lt;/description&gt;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t>&lt;!--  Creates/Edit Mesh Task  --&gt;</w:t>
      </w:r>
      <w:r>
        <w:rPr>
          <w:rFonts w:ascii="Courier New" w:hAnsi="Courier New" w:cs="Courier New"/>
          <w:sz w:val="18"/>
          <w:szCs w:val="18"/>
        </w:rPr>
        <w:br/>
      </w:r>
      <w:r>
        <w:rPr>
          <w:rFonts w:ascii="Courier New" w:hAnsi="Courier New" w:cs="Courier New"/>
          <w:sz w:val="18"/>
          <w:szCs w:val="18"/>
        </w:rPr>
        <w:br/>
        <w:t>&lt;task id="7" Object="AutoGEM" Label="AutoGEM"&gt;</w:t>
      </w:r>
      <w:r>
        <w:rPr>
          <w:rFonts w:ascii="Courier New" w:hAnsi="Courier New" w:cs="Courier New"/>
          <w:sz w:val="18"/>
          <w:szCs w:val="18"/>
        </w:rPr>
        <w:br/>
      </w:r>
      <w:r>
        <w:rPr>
          <w:rFonts w:ascii="Courier New" w:hAnsi="Courier New" w:cs="Courier New"/>
          <w:sz w:val="18"/>
          <w:szCs w:val="18"/>
        </w:rPr>
        <w:br/>
        <w:t>&lt;description&gt; &lt;actionlink&gt; Execute &lt;/actionlink&gt; the AutoGEM mesh.&lt;/description&gt;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t>&lt;!-- Create a new analysis with the LoadSet specified in task 2 and ConstraintSettask 4 --&gt;</w:t>
      </w:r>
      <w:r>
        <w:rPr>
          <w:rFonts w:ascii="Courier New" w:hAnsi="Courier New" w:cs="Courier New"/>
          <w:sz w:val="18"/>
          <w:szCs w:val="18"/>
        </w:rPr>
        <w:br/>
      </w:r>
      <w:r>
        <w:rPr>
          <w:rFonts w:ascii="Courier New" w:hAnsi="Courier New" w:cs="Courier New"/>
          <w:sz w:val="18"/>
          <w:szCs w:val="18"/>
        </w:rPr>
        <w:br/>
        <w:t>&lt;task id="8" Object="Analysis" Label="Create Analysis" Name="MyAnalysis" type="Static"&gt;</w:t>
      </w:r>
      <w:r>
        <w:rPr>
          <w:rFonts w:ascii="Courier New" w:hAnsi="Courier New" w:cs="Courier New"/>
          <w:sz w:val="18"/>
          <w:szCs w:val="18"/>
        </w:rPr>
        <w:br/>
      </w:r>
      <w:r>
        <w:rPr>
          <w:rFonts w:ascii="Courier New" w:hAnsi="Courier New" w:cs="Courier New"/>
          <w:sz w:val="18"/>
          <w:szCs w:val="18"/>
        </w:rPr>
        <w:br/>
        <w:t>&lt;description&gt; Create a new &lt;actionlink&gt; analysis &lt;/actionlink&gt; with default name.&lt;/description&gt;</w:t>
      </w:r>
      <w:r>
        <w:rPr>
          <w:rFonts w:ascii="Courier New" w:hAnsi="Courier New" w:cs="Courier New"/>
          <w:sz w:val="18"/>
          <w:szCs w:val="18"/>
        </w:rPr>
        <w:br/>
      </w:r>
      <w:r>
        <w:rPr>
          <w:rFonts w:ascii="Courier New" w:hAnsi="Courier New" w:cs="Courier New"/>
          <w:sz w:val="18"/>
          <w:szCs w:val="18"/>
        </w:rPr>
        <w:br/>
        <w:t>&lt;reference Object="LoadSet"&gt;</w:t>
      </w:r>
      <w:r>
        <w:rPr>
          <w:rFonts w:ascii="Courier New" w:hAnsi="Courier New" w:cs="Courier New"/>
          <w:sz w:val="18"/>
          <w:szCs w:val="18"/>
        </w:rPr>
        <w:br/>
      </w:r>
      <w:r>
        <w:rPr>
          <w:rFonts w:ascii="Courier New" w:hAnsi="Courier New" w:cs="Courier New"/>
          <w:sz w:val="18"/>
          <w:szCs w:val="18"/>
        </w:rPr>
        <w:br/>
        <w:t>&lt;id&gt;2&lt;/id&gt;</w:t>
      </w:r>
      <w:r>
        <w:rPr>
          <w:rFonts w:ascii="Courier New" w:hAnsi="Courier New" w:cs="Courier New"/>
          <w:sz w:val="18"/>
          <w:szCs w:val="18"/>
        </w:rPr>
        <w:br/>
      </w:r>
      <w:r>
        <w:rPr>
          <w:rFonts w:ascii="Courier New" w:hAnsi="Courier New" w:cs="Courier New"/>
          <w:sz w:val="18"/>
          <w:szCs w:val="18"/>
        </w:rPr>
        <w:br/>
        <w:t>&lt;/reference&gt;</w:t>
      </w:r>
      <w:r>
        <w:rPr>
          <w:rFonts w:ascii="Courier New" w:hAnsi="Courier New" w:cs="Courier New"/>
          <w:sz w:val="18"/>
          <w:szCs w:val="18"/>
        </w:rPr>
        <w:br/>
      </w:r>
      <w:r>
        <w:rPr>
          <w:rFonts w:ascii="Courier New" w:hAnsi="Courier New" w:cs="Courier New"/>
          <w:sz w:val="18"/>
          <w:szCs w:val="18"/>
        </w:rPr>
        <w:br/>
        <w:t>&lt;reference Object="ConstraintSet"&gt;</w:t>
      </w:r>
      <w:r>
        <w:rPr>
          <w:rFonts w:ascii="Courier New" w:hAnsi="Courier New" w:cs="Courier New"/>
          <w:sz w:val="18"/>
          <w:szCs w:val="18"/>
        </w:rPr>
        <w:br/>
      </w:r>
      <w:r>
        <w:rPr>
          <w:rFonts w:ascii="Courier New" w:hAnsi="Courier New" w:cs="Courier New"/>
          <w:sz w:val="18"/>
          <w:szCs w:val="18"/>
        </w:rPr>
        <w:br/>
        <w:t>&lt;id&gt;4&lt;/id&gt;</w:t>
      </w:r>
      <w:r>
        <w:rPr>
          <w:rFonts w:ascii="Courier New" w:hAnsi="Courier New" w:cs="Courier New"/>
          <w:sz w:val="18"/>
          <w:szCs w:val="18"/>
        </w:rPr>
        <w:br/>
      </w:r>
      <w:r>
        <w:rPr>
          <w:rFonts w:ascii="Courier New" w:hAnsi="Courier New" w:cs="Courier New"/>
          <w:sz w:val="18"/>
          <w:szCs w:val="18"/>
        </w:rPr>
        <w:br/>
        <w:t>&lt;/reference&gt;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t>&lt;!-- Run the analysis created in task 6 --&gt;</w:t>
      </w:r>
      <w:r>
        <w:rPr>
          <w:rFonts w:ascii="Courier New" w:hAnsi="Courier New" w:cs="Courier New"/>
          <w:sz w:val="18"/>
          <w:szCs w:val="18"/>
        </w:rPr>
        <w:br/>
      </w:r>
      <w:r>
        <w:rPr>
          <w:rFonts w:ascii="Courier New" w:hAnsi="Courier New" w:cs="Courier New"/>
          <w:sz w:val="18"/>
          <w:szCs w:val="18"/>
        </w:rPr>
        <w:br/>
        <w:t>&lt;task id="9" Object="Run" Label="Run Anaysis" analysis="6"&gt;</w:t>
      </w:r>
      <w:r>
        <w:rPr>
          <w:rFonts w:ascii="Courier New" w:hAnsi="Courier New" w:cs="Courier New"/>
          <w:sz w:val="18"/>
          <w:szCs w:val="18"/>
        </w:rPr>
        <w:br/>
      </w:r>
      <w:r>
        <w:rPr>
          <w:rFonts w:ascii="Courier New" w:hAnsi="Courier New" w:cs="Courier New"/>
          <w:sz w:val="18"/>
          <w:szCs w:val="18"/>
        </w:rPr>
        <w:br/>
        <w:t>&lt;description&gt; &lt;actionlink&gt; Execute &lt;/actionlink&gt; the analysis, this may take some.&lt;/description&gt;</w:t>
      </w:r>
      <w:r>
        <w:rPr>
          <w:rFonts w:ascii="Courier New" w:hAnsi="Courier New" w:cs="Courier New"/>
          <w:sz w:val="18"/>
          <w:szCs w:val="18"/>
        </w:rPr>
        <w:br/>
      </w:r>
      <w:r>
        <w:rPr>
          <w:rFonts w:ascii="Courier New" w:hAnsi="Courier New" w:cs="Courier New"/>
          <w:sz w:val="18"/>
          <w:szCs w:val="18"/>
        </w:rPr>
        <w:br/>
      </w:r>
      <w:r>
        <w:rPr>
          <w:rFonts w:ascii="Courier New" w:hAnsi="Courier New" w:cs="Courier New"/>
          <w:sz w:val="18"/>
          <w:szCs w:val="18"/>
        </w:rPr>
        <w:lastRenderedPageBreak/>
        <w:t>&lt;/task&gt;</w:t>
      </w:r>
      <w:r>
        <w:rPr>
          <w:rFonts w:ascii="Courier New" w:hAnsi="Courier New" w:cs="Courier New"/>
          <w:sz w:val="18"/>
          <w:szCs w:val="18"/>
        </w:rPr>
        <w:br/>
      </w:r>
      <w:r>
        <w:rPr>
          <w:rFonts w:ascii="Courier New" w:hAnsi="Courier New" w:cs="Courier New"/>
          <w:sz w:val="18"/>
          <w:szCs w:val="18"/>
        </w:rPr>
        <w:br/>
        <w:t>&lt;!--  Show results for run of the analysis created in task 6 --&gt;</w:t>
      </w:r>
      <w:r>
        <w:rPr>
          <w:rFonts w:ascii="Courier New" w:hAnsi="Courier New" w:cs="Courier New"/>
          <w:sz w:val="18"/>
          <w:szCs w:val="18"/>
        </w:rPr>
        <w:br/>
      </w:r>
      <w:r>
        <w:rPr>
          <w:rFonts w:ascii="Courier New" w:hAnsi="Courier New" w:cs="Courier New"/>
          <w:sz w:val="18"/>
          <w:szCs w:val="18"/>
        </w:rPr>
        <w:br/>
        <w:t>&lt;task id="10" Object="ResultTemplate" Label="View Results" analysis="6" visibility="off"="TestTemplate.rwt" mode="combine"&gt;</w:t>
      </w:r>
      <w:r>
        <w:rPr>
          <w:rFonts w:ascii="Courier New" w:hAnsi="Courier New" w:cs="Courier New"/>
          <w:sz w:val="18"/>
          <w:szCs w:val="18"/>
        </w:rPr>
        <w:br/>
      </w:r>
      <w:r>
        <w:rPr>
          <w:rFonts w:ascii="Courier New" w:hAnsi="Courier New" w:cs="Courier New"/>
          <w:sz w:val="18"/>
          <w:szCs w:val="18"/>
        </w:rPr>
        <w:br/>
        <w:t>&lt;description&gt; &lt;actionlink&gt; View &lt;/actionlink&gt; results for run of the analysis.&lt;/description&gt;</w:t>
      </w:r>
      <w:r>
        <w:rPr>
          <w:rFonts w:ascii="Courier New" w:hAnsi="Courier New" w:cs="Courier New"/>
          <w:sz w:val="18"/>
          <w:szCs w:val="18"/>
        </w:rPr>
        <w:br/>
      </w:r>
      <w:r>
        <w:rPr>
          <w:rFonts w:ascii="Courier New" w:hAnsi="Courier New" w:cs="Courier New"/>
          <w:sz w:val="18"/>
          <w:szCs w:val="18"/>
        </w:rPr>
        <w:br/>
        <w:t>&lt;/task&gt;</w:t>
      </w:r>
      <w:r>
        <w:rPr>
          <w:rFonts w:ascii="Courier New" w:hAnsi="Courier New" w:cs="Courier New"/>
          <w:sz w:val="18"/>
          <w:szCs w:val="18"/>
        </w:rPr>
        <w:br/>
      </w:r>
      <w:r>
        <w:rPr>
          <w:rFonts w:ascii="Courier New" w:hAnsi="Courier New" w:cs="Courier New"/>
          <w:sz w:val="18"/>
          <w:szCs w:val="18"/>
        </w:rPr>
        <w:br/>
        <w:t>&lt;/process&gt;</w:t>
      </w:r>
      <w:r>
        <w:rPr>
          <w:rFonts w:ascii="Courier New" w:hAnsi="Courier New" w:cs="Courier New"/>
          <w:sz w:val="18"/>
          <w:szCs w:val="18"/>
        </w:rPr>
        <w:br/>
      </w:r>
      <w:r>
        <w:rPr>
          <w:rFonts w:ascii="Courier New" w:hAnsi="Courier New" w:cs="Courier New"/>
          <w:sz w:val="18"/>
          <w:szCs w:val="18"/>
        </w:rPr>
        <w:br/>
        <w:t>&lt;/ProcessGuideProcess&gt;</w:t>
      </w:r>
      <w:r>
        <w:rPr>
          <w:rFonts w:ascii="Courier New" w:hAnsi="Courier New" w:cs="Courier New"/>
          <w:sz w:val="18"/>
          <w:szCs w:val="18"/>
        </w:rPr>
        <w:br/>
      </w:r>
      <w:r>
        <w:rPr>
          <w:rFonts w:ascii="Courier New" w:hAnsi="Courier New" w:cs="Courier New"/>
          <w:sz w:val="18"/>
          <w:szCs w:val="18"/>
        </w:rPr>
        <w:br/>
      </w:r>
    </w:p>
    <w:p w:rsidR="008B5112" w:rsidRDefault="008B5112">
      <w:pPr>
        <w:widowControl w:val="0"/>
        <w:autoSpaceDE w:val="0"/>
        <w:autoSpaceDN w:val="0"/>
        <w:adjustRightInd w:val="0"/>
        <w:spacing w:before="140"/>
      </w:pPr>
      <w:r>
        <w:t xml:space="preserve">A design engineer can use this template to create a new Process Guide session. When you create a session, Mechanica invokes the </w:t>
      </w:r>
      <w:r>
        <w:rPr>
          <w:rFonts w:ascii="Arial" w:hAnsi="Arial" w:cs="Arial"/>
          <w:b/>
          <w:bCs/>
          <w:sz w:val="20"/>
          <w:szCs w:val="20"/>
        </w:rPr>
        <w:t>Process Guide</w:t>
      </w:r>
      <w:r>
        <w:t xml:space="preserve"> dialog box as shown in the figure below:</w:t>
      </w:r>
    </w:p>
    <w:p w:rsidR="008B5112" w:rsidRDefault="0093568A">
      <w:pPr>
        <w:widowControl w:val="0"/>
        <w:autoSpaceDE w:val="0"/>
        <w:autoSpaceDN w:val="0"/>
        <w:adjustRightInd w:val="0"/>
        <w:spacing w:before="140"/>
      </w:pPr>
      <w:bookmarkStart w:id="39" w:name="stylerid1_2E2_2E1_30_2E5"/>
      <w:bookmarkEnd w:id="39"/>
      <w:r>
        <w:rPr>
          <w:noProof/>
        </w:rPr>
        <w:drawing>
          <wp:inline distT="0" distB="0" distL="0" distR="0">
            <wp:extent cx="3067050" cy="3162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67050" cy="3162300"/>
                    </a:xfrm>
                    <a:prstGeom prst="rect">
                      <a:avLst/>
                    </a:prstGeom>
                    <a:noFill/>
                    <a:ln w="9525">
                      <a:noFill/>
                      <a:miter lim="800000"/>
                      <a:headEnd/>
                      <a:tailEnd/>
                    </a:ln>
                  </pic:spPr>
                </pic:pic>
              </a:graphicData>
            </a:graphic>
          </wp:inline>
        </w:drawing>
      </w:r>
    </w:p>
    <w:p w:rsidR="008B5112" w:rsidRDefault="008B5112">
      <w:pPr>
        <w:widowControl w:val="0"/>
        <w:autoSpaceDE w:val="0"/>
        <w:autoSpaceDN w:val="0"/>
        <w:adjustRightInd w:val="0"/>
        <w:spacing w:before="140"/>
      </w:pPr>
      <w:r>
        <w:t xml:space="preserve">All the steps listed in the </w:t>
      </w:r>
      <w:r>
        <w:rPr>
          <w:rFonts w:ascii="Arial" w:hAnsi="Arial" w:cs="Arial"/>
          <w:b/>
          <w:bCs/>
          <w:sz w:val="20"/>
          <w:szCs w:val="20"/>
        </w:rPr>
        <w:t>Process Guide</w:t>
      </w:r>
      <w:r>
        <w:t xml:space="preserve"> dialog box are based on the associated template. The upper section of the </w:t>
      </w:r>
      <w:r>
        <w:rPr>
          <w:rFonts w:ascii="Arial" w:hAnsi="Arial" w:cs="Arial"/>
          <w:b/>
          <w:bCs/>
          <w:sz w:val="20"/>
          <w:szCs w:val="20"/>
        </w:rPr>
        <w:t>Process Guide</w:t>
      </w:r>
      <w:r>
        <w:t xml:space="preserve"> dialog box is the Navigation panel while the lower section of the dialog box is the Instruction panel.</w:t>
      </w:r>
    </w:p>
    <w:p w:rsidR="008B5112" w:rsidRDefault="008B5112">
      <w:pPr>
        <w:widowControl w:val="0"/>
        <w:autoSpaceDE w:val="0"/>
        <w:autoSpaceDN w:val="0"/>
        <w:adjustRightInd w:val="0"/>
        <w:spacing w:before="140"/>
      </w:pPr>
      <w:r>
        <w:t>If you try to associate the steps defined in the template with the steps listed in the dialog box, you can notice that:</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navigation panel displays the tasks in the same order as defined in the template.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name of the task displayed in the Navigation panel is according to the value specified for the label attribute.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The text displayed in the Instruction panel is according to the information provided for the </w:t>
      </w:r>
      <w:r>
        <w:lastRenderedPageBreak/>
        <w:t>description attribute of a task.</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The tasks for which the value of the </w:t>
      </w:r>
      <w:r>
        <w:rPr>
          <w:rFonts w:ascii="Courier New" w:hAnsi="Courier New" w:cs="Courier New"/>
        </w:rPr>
        <w:t>visibility</w:t>
      </w:r>
      <w:r>
        <w:t xml:space="preserve"> attribute is set to </w:t>
      </w:r>
      <w:r>
        <w:rPr>
          <w:rFonts w:ascii="Courier New" w:hAnsi="Courier New" w:cs="Courier New"/>
        </w:rPr>
        <w:t>Off</w:t>
      </w:r>
      <w:r>
        <w:t xml:space="preserve"> are not displayed in the Navigation panel. For example, see task 10 in the sample for the </w:t>
      </w:r>
      <w:r>
        <w:rPr>
          <w:rFonts w:ascii="Courier New" w:hAnsi="Courier New" w:cs="Courier New"/>
        </w:rPr>
        <w:t>ResultTemplate</w:t>
      </w:r>
      <w:r>
        <w:t xml:space="preserve"> object. Process Guide does not display this task in the Navigation Panel.</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The tasks that have a dependency on other tasks refer to those related tasks using the </w:t>
      </w:r>
      <w:r>
        <w:rPr>
          <w:rFonts w:ascii="Courier New" w:hAnsi="Courier New" w:cs="Courier New"/>
        </w:rPr>
        <w:t>reference object</w:t>
      </w:r>
      <w:r>
        <w:t xml:space="preserve"> and the </w:t>
      </w:r>
      <w:r>
        <w:rPr>
          <w:rFonts w:ascii="Courier New" w:hAnsi="Courier New" w:cs="Courier New"/>
        </w:rPr>
        <w:t>TaskID</w:t>
      </w:r>
      <w:r>
        <w:t xml:space="preserve">. For example, task 8 in the sample defined for the object </w:t>
      </w:r>
      <w:r>
        <w:rPr>
          <w:rFonts w:ascii="Courier New" w:hAnsi="Courier New" w:cs="Courier New"/>
        </w:rPr>
        <w:t>Analysis</w:t>
      </w:r>
      <w:r>
        <w:t xml:space="preserve"> uses the </w:t>
      </w:r>
      <w:r>
        <w:rPr>
          <w:rFonts w:ascii="Courier New" w:hAnsi="Courier New" w:cs="Courier New"/>
        </w:rPr>
        <w:t>reference objects</w:t>
      </w:r>
      <w:r>
        <w:t xml:space="preserve"> to link to the corresponding </w:t>
      </w:r>
      <w:r>
        <w:rPr>
          <w:rFonts w:ascii="Courier New" w:hAnsi="Courier New" w:cs="Courier New"/>
        </w:rPr>
        <w:t>loadset</w:t>
      </w:r>
      <w:r>
        <w:t xml:space="preserve"> and </w:t>
      </w:r>
      <w:r>
        <w:rPr>
          <w:rFonts w:ascii="Courier New" w:hAnsi="Courier New" w:cs="Courier New"/>
        </w:rPr>
        <w:t>constraintset</w:t>
      </w:r>
      <w:r>
        <w:t xml:space="preserve"> tasks through their task </w:t>
      </w:r>
      <w:r>
        <w:rPr>
          <w:rFonts w:ascii="Courier New" w:hAnsi="Courier New" w:cs="Courier New"/>
        </w:rPr>
        <w:t>ids</w:t>
      </w:r>
      <w:r>
        <w:t>.</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tasks for which the type attribute is defined, Process Guide invokes the corresponding dialog box. For example, task 3 in the sample for the Load object specifies the value of the type attribute as force. The description attribute for this task provides an action link for a user to invoke the Force/Moment Load dialog box.</w:t>
      </w:r>
    </w:p>
    <w:p w:rsidR="008B5112" w:rsidRDefault="008B5112">
      <w:pPr>
        <w:widowControl w:val="0"/>
        <w:autoSpaceDE w:val="0"/>
        <w:autoSpaceDN w:val="0"/>
        <w:adjustRightInd w:val="0"/>
        <w:spacing w:before="140"/>
        <w:ind w:left="240"/>
      </w:pPr>
      <w:r>
        <w:t xml:space="preserve">If you do not specify the type attribute while defining the task for the Load object, Process Guide invokes the </w:t>
      </w:r>
      <w:r w:rsidR="005E0D28">
        <w:fldChar w:fldCharType="begin"/>
      </w:r>
      <w:ins w:id="40" w:author="ppanigrahy" w:date="2010-01-12T11:03:00Z">
        <w:r w:rsidR="007B1A8F">
          <w:instrText>HYPERLINK "D:\\TMP\\.._manage_loads.dita"</w:instrText>
        </w:r>
      </w:ins>
      <w:del w:id="41" w:author="ppanigrahy" w:date="2010-01-12T11:03:00Z">
        <w:r w:rsidR="006D6529" w:rsidDel="007B1A8F">
          <w:delInstrText>HYPERLINK ".._manage_loads.dita"</w:delInstrText>
        </w:r>
      </w:del>
      <w:r w:rsidR="005E0D28">
        <w:fldChar w:fldCharType="separate"/>
      </w:r>
      <w:r>
        <w:rPr>
          <w:color w:val="0000FF"/>
          <w:u w:val="single"/>
        </w:rPr>
        <w:t>Loads Manager</w:t>
      </w:r>
      <w:r w:rsidR="005E0D28">
        <w:fldChar w:fldCharType="end"/>
      </w:r>
      <w:r>
        <w:t xml:space="preserve"> dialog box for managing loads in the model. In addition to the Load object, the Constraint, Material, and MaterialOrientation objects observe the same rule while defining the type attribute.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To define certain tasks, you need to specify more than the standard set of attributes, that is, </w:t>
      </w:r>
      <w:r>
        <w:rPr>
          <w:rFonts w:ascii="Courier New" w:hAnsi="Courier New" w:cs="Courier New"/>
        </w:rPr>
        <w:t>id</w:t>
      </w:r>
      <w:r>
        <w:t xml:space="preserve">, </w:t>
      </w:r>
      <w:r>
        <w:rPr>
          <w:rFonts w:ascii="Courier New" w:hAnsi="Courier New" w:cs="Courier New"/>
        </w:rPr>
        <w:t>label</w:t>
      </w:r>
      <w:r>
        <w:t xml:space="preserve">, and </w:t>
      </w:r>
      <w:r>
        <w:rPr>
          <w:rFonts w:ascii="Courier New" w:hAnsi="Courier New" w:cs="Courier New"/>
        </w:rPr>
        <w:t>description</w:t>
      </w:r>
      <w:r>
        <w:t xml:space="preserve">. For example, task 8 in the sample for the </w:t>
      </w:r>
      <w:r>
        <w:rPr>
          <w:rFonts w:ascii="Courier New" w:hAnsi="Courier New" w:cs="Courier New"/>
        </w:rPr>
        <w:t>ResultTemplate</w:t>
      </w:r>
      <w:r>
        <w:t xml:space="preserve"> object specifies the </w:t>
      </w:r>
      <w:r>
        <w:rPr>
          <w:rFonts w:ascii="Courier New" w:hAnsi="Courier New" w:cs="Courier New"/>
        </w:rPr>
        <w:t>template</w:t>
      </w:r>
      <w:r>
        <w:t xml:space="preserve">, </w:t>
      </w:r>
      <w:r>
        <w:rPr>
          <w:rFonts w:ascii="Courier New" w:hAnsi="Courier New" w:cs="Courier New"/>
        </w:rPr>
        <w:t>mode</w:t>
      </w:r>
      <w:r>
        <w:t xml:space="preserve">, </w:t>
      </w:r>
      <w:r>
        <w:rPr>
          <w:rFonts w:ascii="Courier New" w:hAnsi="Courier New" w:cs="Courier New"/>
        </w:rPr>
        <w:t>analysis</w:t>
      </w:r>
      <w:r>
        <w:t xml:space="preserve">, and </w:t>
      </w:r>
      <w:r>
        <w:rPr>
          <w:rFonts w:ascii="Courier New" w:hAnsi="Courier New" w:cs="Courier New"/>
        </w:rPr>
        <w:t>visibility</w:t>
      </w:r>
      <w:r>
        <w:t xml:space="preserve"> attributes.</w:t>
      </w:r>
    </w:p>
    <w:p w:rsidR="008B5112" w:rsidRDefault="008B5112">
      <w:pPr>
        <w:widowControl w:val="0"/>
        <w:autoSpaceDE w:val="0"/>
        <w:autoSpaceDN w:val="0"/>
        <w:adjustRightInd w:val="0"/>
        <w:spacing w:before="140"/>
      </w:pPr>
      <w:r>
        <w:t xml:space="preserve">For details about the Process Guide user interface, refer to </w:t>
      </w:r>
      <w:r w:rsidR="005E0D28">
        <w:fldChar w:fldCharType="begin"/>
      </w:r>
      <w:ins w:id="42" w:author="ppanigrahy" w:date="2010-01-12T11:03:00Z">
        <w:r w:rsidR="007B1A8F">
          <w:instrText>HYPERLINK "D:\\TMP\\.._dialog.dita"</w:instrText>
        </w:r>
      </w:ins>
      <w:del w:id="43" w:author="ppanigrahy" w:date="2010-01-12T11:03:00Z">
        <w:r w:rsidR="006D6529" w:rsidDel="007B1A8F">
          <w:delInstrText>HYPERLINK ".._dialog.dita"</w:delInstrText>
        </w:r>
      </w:del>
      <w:r w:rsidR="005E0D28">
        <w:fldChar w:fldCharType="separate"/>
      </w:r>
      <w:r>
        <w:rPr>
          <w:color w:val="0000FF"/>
          <w:u w:val="single"/>
        </w:rPr>
        <w:t>Process Guide</w:t>
      </w:r>
      <w:r w:rsidR="005E0D28">
        <w:fldChar w:fldCharType="end"/>
      </w:r>
      <w:r>
        <w:t xml:space="preserve"> dialog box.</w:t>
      </w:r>
    </w:p>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44" w:name="Language_2DSpecificLimitationsMechan_2D_"/>
      <w:bookmarkStart w:id="45" w:name="stylerid1_2E2_2E11_2E1"/>
      <w:bookmarkEnd w:id="44"/>
      <w:r>
        <w:rPr>
          <w:rFonts w:ascii="Arial" w:hAnsi="Arial" w:cs="Arial"/>
          <w:b/>
          <w:bCs/>
          <w:color w:val="47697F"/>
        </w:rPr>
        <w:t>Language-Specific Limitations</w:t>
      </w:r>
      <w:bookmarkEnd w:id="45"/>
    </w:p>
    <w:p w:rsidR="008B5112" w:rsidRDefault="008B5112">
      <w:pPr>
        <w:widowControl w:val="0"/>
        <w:autoSpaceDE w:val="0"/>
        <w:autoSpaceDN w:val="0"/>
        <w:adjustRightInd w:val="0"/>
        <w:spacing w:before="140"/>
      </w:pPr>
      <w:r>
        <w:t>Mechanica allows you to create process templates in any language. While defining a task in a process template, you can add a description and label for that task in any language that Mechanica supports. Pro/ENGINEER supports only a limited number of language encoding types. If your template contains the task description or label in a language other than English, you need to specify the encoding in the file header. Valid values for encoding the Japanese language are SJIS (on Windows only) and UTF-8.</w:t>
      </w:r>
    </w:p>
    <w:p w:rsidR="008B5112" w:rsidRDefault="008B5112">
      <w:pPr>
        <w:widowControl w:val="0"/>
        <w:autoSpaceDE w:val="0"/>
        <w:autoSpaceDN w:val="0"/>
        <w:adjustRightInd w:val="0"/>
        <w:spacing w:before="140"/>
      </w:pPr>
      <w:r>
        <w:t>There are third party tools to convert encoding types, for example, iconv on UNIX. To set the encoding type in a process template file containing Japanese characters, add the following line at the top of the XML template file:</w:t>
      </w:r>
    </w:p>
    <w:p w:rsidR="008B5112" w:rsidRDefault="008B5112">
      <w:pPr>
        <w:widowControl w:val="0"/>
        <w:autoSpaceDE w:val="0"/>
        <w:autoSpaceDN w:val="0"/>
        <w:adjustRightInd w:val="0"/>
      </w:pPr>
      <w:r>
        <w:rPr>
          <w:rFonts w:ascii="Courier New" w:hAnsi="Courier New" w:cs="Courier New"/>
        </w:rPr>
        <w:t>&lt;?xml version="1.0" encoding="SHIFT_JIS"?&gt;</w:t>
      </w:r>
    </w:p>
    <w:p w:rsidR="008B5112" w:rsidRDefault="008B5112">
      <w:pPr>
        <w:widowControl w:val="0"/>
        <w:autoSpaceDE w:val="0"/>
        <w:autoSpaceDN w:val="0"/>
        <w:adjustRightInd w:val="0"/>
        <w:spacing w:before="140"/>
      </w:pPr>
      <w:r>
        <w:t>or</w:t>
      </w:r>
    </w:p>
    <w:p w:rsidR="008B5112" w:rsidRDefault="008B5112">
      <w:pPr>
        <w:widowControl w:val="0"/>
        <w:autoSpaceDE w:val="0"/>
        <w:autoSpaceDN w:val="0"/>
        <w:adjustRightInd w:val="0"/>
      </w:pPr>
      <w:r>
        <w:rPr>
          <w:rFonts w:ascii="Courier New" w:hAnsi="Courier New" w:cs="Courier New"/>
        </w:rPr>
        <w:t>&lt;?xml version="1.0" encoding="UTF-8"?&gt;</w:t>
      </w:r>
    </w:p>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46" w:name="ObjectSupportInNativeAndFEMModesTh_2D_30"/>
      <w:bookmarkStart w:id="47" w:name="stylerid1_2E2_2E12_2E1"/>
      <w:bookmarkEnd w:id="46"/>
      <w:r>
        <w:rPr>
          <w:rFonts w:ascii="Arial" w:hAnsi="Arial" w:cs="Arial"/>
          <w:b/>
          <w:bCs/>
          <w:color w:val="47697F"/>
        </w:rPr>
        <w:t>Object Support in Native and FEM Modes</w:t>
      </w:r>
      <w:bookmarkEnd w:id="47"/>
    </w:p>
    <w:p w:rsidR="008B5112" w:rsidRDefault="008B5112">
      <w:pPr>
        <w:widowControl w:val="0"/>
        <w:autoSpaceDE w:val="0"/>
        <w:autoSpaceDN w:val="0"/>
        <w:adjustRightInd w:val="0"/>
        <w:spacing w:before="140"/>
      </w:pPr>
      <w:r>
        <w:t>The following table lists objects and their supported modes:</w:t>
      </w:r>
    </w:p>
    <w:tbl>
      <w:tblPr>
        <w:tblW w:w="0" w:type="auto"/>
        <w:tblInd w:w="100"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tblPr>
      <w:tblGrid>
        <w:gridCol w:w="2340"/>
        <w:gridCol w:w="2604"/>
        <w:gridCol w:w="1495"/>
        <w:gridCol w:w="2340"/>
      </w:tblGrid>
      <w:tr w:rsidR="008B5112" w:rsidTr="00EF3614">
        <w:trPr>
          <w:tblHead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bookmarkStart w:id="48" w:name="stylerid1_2E2_2E12_2E3"/>
            <w:bookmarkEnd w:id="48"/>
            <w:r>
              <w:rPr>
                <w:rFonts w:ascii="Arial" w:hAnsi="Arial" w:cs="Arial"/>
                <w:b/>
                <w:bCs/>
              </w:rPr>
              <w:lastRenderedPageBreak/>
              <w:t>Object</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Type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F3614" w:rsidRDefault="008B5112">
            <w:pPr>
              <w:widowControl w:val="0"/>
              <w:autoSpaceDE w:val="0"/>
              <w:autoSpaceDN w:val="0"/>
              <w:adjustRightInd w:val="0"/>
              <w:ind w:left="80" w:right="100"/>
              <w:rPr>
                <w:rFonts w:ascii="Arial" w:hAnsi="Arial" w:cs="Arial"/>
                <w:b/>
                <w:bCs/>
              </w:rPr>
            </w:pPr>
            <w:r>
              <w:rPr>
                <w:rFonts w:ascii="Arial" w:hAnsi="Arial" w:cs="Arial"/>
                <w:b/>
                <w:bCs/>
              </w:rPr>
              <w:t xml:space="preserve">native </w:t>
            </w:r>
          </w:p>
          <w:p w:rsidR="008B5112" w:rsidRDefault="008B5112">
            <w:pPr>
              <w:widowControl w:val="0"/>
              <w:autoSpaceDE w:val="0"/>
              <w:autoSpaceDN w:val="0"/>
              <w:adjustRightInd w:val="0"/>
              <w:ind w:left="80" w:right="100"/>
              <w:rPr>
                <w:rFonts w:ascii="Arial" w:hAnsi="Arial" w:cs="Arial"/>
                <w:b/>
                <w:bCs/>
              </w:rPr>
            </w:pPr>
            <w:r>
              <w:rPr>
                <w:rFonts w:ascii="Arial" w:hAnsi="Arial" w:cs="Arial"/>
                <w:b/>
                <w:bCs/>
              </w:rPr>
              <w:t>(P Mode)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rPr>
                <w:rFonts w:ascii="Arial" w:hAnsi="Arial" w:cs="Arial"/>
                <w:b/>
                <w:bCs/>
              </w:rPr>
            </w:pPr>
            <w:r>
              <w:rPr>
                <w:rFonts w:ascii="Arial" w:hAnsi="Arial" w:cs="Arial"/>
                <w:b/>
                <w:bCs/>
              </w:rPr>
              <w:t>FEM (H Mode)</w:t>
            </w:r>
          </w:p>
        </w:tc>
      </w:tr>
      <w:tr w:rsidR="008B5112" w:rsidTr="00EF3614">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Model Type</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Pstructural</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Hstructural</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Info</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4853B7" w:rsidTr="00EF3614">
        <w:trPr>
          <w:ins w:id="49" w:author="Tad Doxsee" w:date="2010-02-09T17:43:00Z"/>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Default="004853B7">
            <w:pPr>
              <w:widowControl w:val="0"/>
              <w:autoSpaceDE w:val="0"/>
              <w:autoSpaceDN w:val="0"/>
              <w:adjustRightInd w:val="0"/>
              <w:ind w:left="80" w:right="100"/>
              <w:rPr>
                <w:ins w:id="50" w:author="Tad Doxsee" w:date="2010-02-09T17:43:00Z"/>
              </w:rPr>
            </w:pPr>
            <w:ins w:id="51" w:author="Tad Doxsee" w:date="2010-02-09T17:43:00Z">
              <w:r>
                <w:t>Mapkey</w:t>
              </w:r>
            </w:ins>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Default="004853B7">
            <w:pPr>
              <w:widowControl w:val="0"/>
              <w:autoSpaceDE w:val="0"/>
              <w:autoSpaceDN w:val="0"/>
              <w:adjustRightInd w:val="0"/>
              <w:ind w:left="80" w:right="100"/>
              <w:rPr>
                <w:ins w:id="52" w:author="Tad Doxsee" w:date="2010-02-09T17:43:00Z"/>
              </w:rPr>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Default="004853B7">
            <w:pPr>
              <w:widowControl w:val="0"/>
              <w:autoSpaceDE w:val="0"/>
              <w:autoSpaceDN w:val="0"/>
              <w:adjustRightInd w:val="0"/>
              <w:ind w:left="80" w:right="100"/>
              <w:rPr>
                <w:ins w:id="53" w:author="Tad Doxsee" w:date="2010-02-09T17:43:00Z"/>
              </w:rPr>
            </w:pPr>
            <w:ins w:id="54" w:author="Tad Doxsee" w:date="2010-02-09T17:43:00Z">
              <w:r>
                <w:t>x</w:t>
              </w:r>
            </w:ins>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Default="004853B7">
            <w:pPr>
              <w:widowControl w:val="0"/>
              <w:autoSpaceDE w:val="0"/>
              <w:autoSpaceDN w:val="0"/>
              <w:adjustRightInd w:val="0"/>
              <w:ind w:left="80" w:right="80"/>
              <w:rPr>
                <w:ins w:id="55" w:author="Tad Doxsee" w:date="2010-02-09T17:43:00Z"/>
              </w:rPr>
            </w:pPr>
            <w:ins w:id="56" w:author="Tad Doxsee" w:date="2010-02-09T17:43:00Z">
              <w:r>
                <w:t>x</w:t>
              </w:r>
            </w:ins>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UnitInfo</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DatumPoint</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DatumCurve</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DatumPlane</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CoordSystem</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DatumAxis</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SurfaceRegion</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VolumeRegion</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Shell</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ShellProperty</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Midsurface</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Beam</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BeamSection</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BeamOrientation</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BeamRelease</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Mass</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MassProperty</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Spring</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SpringProperty</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Constraint</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Displacement</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Symmetry</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AlongSurface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ConstraintSet</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6A03A7" w:rsidTr="00DE3280">
        <w:tc>
          <w:tcPr>
            <w:tcW w:w="23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Load</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Force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r>
              <w:t>x</w:t>
            </w:r>
          </w:p>
        </w:tc>
      </w:tr>
      <w:tr w:rsidR="006A03A7" w:rsidTr="00DE3280">
        <w:tc>
          <w:tcPr>
            <w:tcW w:w="2340" w:type="dxa"/>
            <w:vMerge/>
            <w:tcBorders>
              <w:left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Pressure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r>
              <w:t>x</w:t>
            </w:r>
          </w:p>
        </w:tc>
      </w:tr>
      <w:tr w:rsidR="006A03A7" w:rsidTr="00DE3280">
        <w:tc>
          <w:tcPr>
            <w:tcW w:w="2340" w:type="dxa"/>
            <w:vMerge/>
            <w:tcBorders>
              <w:left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Bearing</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r>
      <w:tr w:rsidR="006A03A7" w:rsidTr="00DE3280">
        <w:tc>
          <w:tcPr>
            <w:tcW w:w="2340" w:type="dxa"/>
            <w:vMerge/>
            <w:tcBorders>
              <w:left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Gravity</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r>
              <w:t>x</w:t>
            </w:r>
          </w:p>
        </w:tc>
      </w:tr>
      <w:tr w:rsidR="006A03A7" w:rsidTr="00DE3280">
        <w:tc>
          <w:tcPr>
            <w:tcW w:w="2340" w:type="dxa"/>
            <w:vMerge/>
            <w:tcBorders>
              <w:left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Centrifugal</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r>
              <w:t>x</w:t>
            </w:r>
          </w:p>
        </w:tc>
      </w:tr>
      <w:tr w:rsidR="006A03A7" w:rsidTr="00DE3280">
        <w:tc>
          <w:tcPr>
            <w:tcW w:w="2340" w:type="dxa"/>
            <w:vMerge/>
            <w:tcBorders>
              <w:left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GlobalTemperature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r>
              <w:t>x</w:t>
            </w:r>
          </w:p>
        </w:tc>
      </w:tr>
      <w:tr w:rsidR="006A03A7" w:rsidTr="00DE3280">
        <w:tc>
          <w:tcPr>
            <w:tcW w:w="2340" w:type="dxa"/>
            <w:vMerge/>
            <w:tcBorders>
              <w:left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MEC/TTemperature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r>
      <w:tr w:rsidR="006A03A7" w:rsidTr="00DE3280">
        <w:tc>
          <w:tcPr>
            <w:tcW w:w="2340" w:type="dxa"/>
            <w:vMerge/>
            <w:tcBorders>
              <w:left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ExternalTemperature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r>
      <w:tr w:rsidR="006A03A7" w:rsidTr="00DE3280">
        <w:tc>
          <w:tcPr>
            <w:tcW w:w="2340" w:type="dxa"/>
            <w:vMerge/>
            <w:tcBorders>
              <w:left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r>
              <w:t>StructuralTemperature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ins w:id="57" w:author="Christos Katsis" w:date="2010-01-05T17:42:00Z">
              <w:r>
                <w:t>x</w:t>
              </w:r>
            </w:ins>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r>
              <w:t>x</w:t>
            </w:r>
          </w:p>
        </w:tc>
      </w:tr>
      <w:tr w:rsidR="006A03A7" w:rsidTr="00DE3280">
        <w:tc>
          <w:tcPr>
            <w:tcW w:w="23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ins w:id="58" w:author="Christos Katsis" w:date="2010-01-05T17:43:00Z">
              <w:r>
                <w:t>Preload</w:t>
              </w:r>
            </w:ins>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100"/>
            </w:pPr>
            <w:ins w:id="59" w:author="Christos Katsis" w:date="2010-01-05T17:44:00Z">
              <w:r>
                <w:t>x</w:t>
              </w:r>
            </w:ins>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03A7" w:rsidRDefault="006A03A7">
            <w:pPr>
              <w:widowControl w:val="0"/>
              <w:autoSpaceDE w:val="0"/>
              <w:autoSpaceDN w:val="0"/>
              <w:adjustRightInd w:val="0"/>
              <w:ind w:left="80" w:right="80"/>
            </w:pP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LoadSet</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Material</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MaterialOrientation</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Surface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Part</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Measure</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AutoGEM</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AutoGEMControl</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AutoGEMSettings</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Mesh</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MeshControl</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Analysis</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Static</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Modal</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Buckling</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Fatigue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PrestressStatic</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PrestressModal</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DynamicTime</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DynamicFrequency</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DynamicShock</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DynamicRandom</w:t>
            </w: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Run</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RunSettings</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ResultTemplate</w:t>
            </w:r>
          </w:p>
        </w:tc>
        <w:tc>
          <w:tcPr>
            <w:tcW w:w="26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1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x</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x</w:t>
            </w:r>
          </w:p>
        </w:tc>
      </w:tr>
    </w:tbl>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60" w:name="ModelObjectAndAttributeToDefineATa_2D_30"/>
      <w:bookmarkStart w:id="61" w:name="stylerid1_2E2_2E13_2E1"/>
      <w:bookmarkEnd w:id="60"/>
      <w:r>
        <w:rPr>
          <w:rFonts w:ascii="Arial" w:hAnsi="Arial" w:cs="Arial"/>
          <w:b/>
          <w:bCs/>
          <w:color w:val="47697F"/>
        </w:rPr>
        <w:t>Model Object and Attribute</w:t>
      </w:r>
      <w:bookmarkEnd w:id="61"/>
    </w:p>
    <w:p w:rsidR="008B5112" w:rsidRDefault="008B5112">
      <w:pPr>
        <w:widowControl w:val="0"/>
        <w:autoSpaceDE w:val="0"/>
        <w:autoSpaceDN w:val="0"/>
        <w:adjustRightInd w:val="0"/>
        <w:spacing w:before="140"/>
      </w:pPr>
      <w:r>
        <w:t>To define a task for any model object, you must specify attributes specific to that model object. The model objects and their attributes used in various modeling and analysis activities are categorized as follows: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62" w:author="ppanigrahy" w:date="2010-01-12T11:03:00Z">
        <w:r w:rsidR="007B1A8F">
          <w:instrText>HYPERLINK "D:\\TMP\\pg_design.dita"</w:instrText>
        </w:r>
      </w:ins>
      <w:del w:id="63" w:author="ppanigrahy" w:date="2010-01-12T11:03:00Z">
        <w:r w:rsidR="006D6529" w:rsidDel="007B1A8F">
          <w:delInstrText>HYPERLINK "pg_design.dita"</w:delInstrText>
        </w:r>
      </w:del>
      <w:r w:rsidR="005E0D28">
        <w:fldChar w:fldCharType="separate"/>
      </w:r>
      <w:r>
        <w:rPr>
          <w:color w:val="0000FF"/>
          <w:u w:val="single"/>
        </w:rPr>
        <w:t>General Modeling</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64" w:author="ppanigrahy" w:date="2010-01-12T11:03:00Z">
        <w:r w:rsidR="007B1A8F">
          <w:instrText>HYPERLINK "D:\\TMP\\pg_design.dita"</w:instrText>
        </w:r>
      </w:ins>
      <w:del w:id="65" w:author="ppanigrahy" w:date="2010-01-12T11:03:00Z">
        <w:r w:rsidR="006D6529" w:rsidDel="007B1A8F">
          <w:delInstrText>HYPERLINK "pg_design.dita"</w:delInstrText>
        </w:r>
      </w:del>
      <w:r w:rsidR="005E0D28">
        <w:fldChar w:fldCharType="separate"/>
      </w:r>
      <w:r>
        <w:rPr>
          <w:color w:val="0000FF"/>
          <w:u w:val="single"/>
        </w:rPr>
        <w:t>Simulation Features</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66" w:author="ppanigrahy" w:date="2010-01-12T11:03:00Z">
        <w:r w:rsidR="007B1A8F">
          <w:instrText>HYPERLINK "D:\\TMP\\pg_design.dita"</w:instrText>
        </w:r>
      </w:ins>
      <w:del w:id="67" w:author="ppanigrahy" w:date="2010-01-12T11:03:00Z">
        <w:r w:rsidR="006D6529" w:rsidDel="007B1A8F">
          <w:delInstrText>HYPERLINK "pg_design.dita"</w:delInstrText>
        </w:r>
      </w:del>
      <w:r w:rsidR="005E0D28">
        <w:fldChar w:fldCharType="separate"/>
      </w:r>
      <w:r>
        <w:rPr>
          <w:color w:val="0000FF"/>
          <w:u w:val="single"/>
        </w:rPr>
        <w:t>Modeling Entities</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68" w:author="ppanigrahy" w:date="2010-01-12T11:03:00Z">
        <w:r w:rsidR="007B1A8F">
          <w:instrText>HYPERLINK "D:\\TMP\\pg_design.dita"</w:instrText>
        </w:r>
      </w:ins>
      <w:del w:id="69" w:author="ppanigrahy" w:date="2010-01-12T11:03:00Z">
        <w:r w:rsidR="006D6529" w:rsidDel="007B1A8F">
          <w:delInstrText>HYPERLINK "pg_design.dita"</w:delInstrText>
        </w:r>
      </w:del>
      <w:r w:rsidR="005E0D28">
        <w:fldChar w:fldCharType="separate"/>
      </w:r>
      <w:r>
        <w:rPr>
          <w:color w:val="0000FF"/>
          <w:u w:val="single"/>
        </w:rPr>
        <w:t>Idealizations</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70" w:author="ppanigrahy" w:date="2010-01-12T11:03:00Z">
        <w:r w:rsidR="007B1A8F">
          <w:instrText>HYPERLINK "D:\\TMP\\pg_design.dita"</w:instrText>
        </w:r>
      </w:ins>
      <w:del w:id="71" w:author="ppanigrahy" w:date="2010-01-12T11:03:00Z">
        <w:r w:rsidR="006D6529" w:rsidDel="007B1A8F">
          <w:delInstrText>HYPERLINK "pg_design.dita"</w:delInstrText>
        </w:r>
      </w:del>
      <w:r w:rsidR="005E0D28">
        <w:fldChar w:fldCharType="separate"/>
      </w:r>
      <w:r>
        <w:rPr>
          <w:color w:val="0000FF"/>
          <w:u w:val="single"/>
        </w:rPr>
        <w:t>Properties</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72" w:author="ppanigrahy" w:date="2010-01-12T11:03:00Z">
        <w:r w:rsidR="007B1A8F">
          <w:instrText>HYPERLINK "D:\\TMP\\pg_design.dita"</w:instrText>
        </w:r>
      </w:ins>
      <w:del w:id="73" w:author="ppanigrahy" w:date="2010-01-12T11:03:00Z">
        <w:r w:rsidR="006D6529" w:rsidDel="007B1A8F">
          <w:delInstrText>HYPERLINK "pg_design.dita"</w:delInstrText>
        </w:r>
      </w:del>
      <w:r w:rsidR="005E0D28">
        <w:fldChar w:fldCharType="separate"/>
      </w:r>
      <w:r>
        <w:rPr>
          <w:color w:val="0000FF"/>
          <w:u w:val="single"/>
        </w:rPr>
        <w:t>Meshes</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74" w:author="ppanigrahy" w:date="2010-01-12T11:03:00Z">
        <w:r w:rsidR="007B1A8F">
          <w:instrText>HYPERLINK "D:\\TMP\\pg_design.dita"</w:instrText>
        </w:r>
      </w:ins>
      <w:del w:id="75" w:author="ppanigrahy" w:date="2010-01-12T11:03:00Z">
        <w:r w:rsidR="006D6529" w:rsidDel="007B1A8F">
          <w:delInstrText>HYPERLINK "pg_design.dita"</w:delInstrText>
        </w:r>
      </w:del>
      <w:r w:rsidR="005E0D28">
        <w:fldChar w:fldCharType="separate"/>
      </w:r>
      <w:r>
        <w:rPr>
          <w:color w:val="0000FF"/>
          <w:u w:val="single"/>
        </w:rPr>
        <w:t>Analyses and Results</w:t>
      </w:r>
      <w:r w:rsidR="005E0D28">
        <w:fldChar w:fldCharType="end"/>
      </w:r>
    </w:p>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76" w:name="GeneralModelingYouCanDefineTasksAs_2D_30"/>
      <w:bookmarkStart w:id="77" w:name="stylerid1_2E2_2E14_2E1"/>
      <w:bookmarkEnd w:id="76"/>
      <w:r>
        <w:rPr>
          <w:rFonts w:ascii="Arial" w:hAnsi="Arial" w:cs="Arial"/>
          <w:b/>
          <w:bCs/>
          <w:color w:val="47697F"/>
        </w:rPr>
        <w:lastRenderedPageBreak/>
        <w:t>General Modeling</w:t>
      </w:r>
      <w:bookmarkEnd w:id="77"/>
    </w:p>
    <w:p w:rsidR="008B5112" w:rsidRDefault="008B5112">
      <w:pPr>
        <w:widowControl w:val="0"/>
        <w:autoSpaceDE w:val="0"/>
        <w:autoSpaceDN w:val="0"/>
        <w:adjustRightInd w:val="0"/>
        <w:spacing w:before="140"/>
      </w:pPr>
      <w:r>
        <w:t>You can define tasks associated with the following modeling objects in the process template: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78" w:author="ppanigrahy" w:date="2010-01-12T11:03:00Z">
        <w:r w:rsidR="007B1A8F">
          <w:instrText>HYPERLINK "D:\\TMP\\pg_design.dita"</w:instrText>
        </w:r>
      </w:ins>
      <w:del w:id="79" w:author="ppanigrahy" w:date="2010-01-12T11:03:00Z">
        <w:r w:rsidR="006D6529" w:rsidDel="007B1A8F">
          <w:delInstrText>HYPERLINK "pg_design.dita"</w:delInstrText>
        </w:r>
      </w:del>
      <w:r w:rsidR="005E0D28">
        <w:fldChar w:fldCharType="separate"/>
      </w:r>
      <w:r>
        <w:rPr>
          <w:color w:val="0000FF"/>
          <w:u w:val="single"/>
        </w:rPr>
        <w:t>ModelType</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80" w:author="ppanigrahy" w:date="2010-01-12T11:03:00Z">
        <w:r w:rsidR="007B1A8F">
          <w:instrText>HYPERLINK "D:\\TMP\\pg_design.dita"</w:instrText>
        </w:r>
      </w:ins>
      <w:del w:id="81" w:author="ppanigrahy" w:date="2010-01-12T11:03:00Z">
        <w:r w:rsidR="006D6529" w:rsidDel="007B1A8F">
          <w:delInstrText>HYPERLINK "pg_design.dita"</w:delInstrText>
        </w:r>
      </w:del>
      <w:r w:rsidR="005E0D28">
        <w:fldChar w:fldCharType="separate"/>
      </w:r>
      <w:r>
        <w:rPr>
          <w:color w:val="0000FF"/>
          <w:u w:val="single"/>
        </w:rPr>
        <w:t>Info</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82" w:author="ppanigrahy" w:date="2010-01-12T11:03:00Z">
        <w:r w:rsidR="007B1A8F">
          <w:instrText>HYPERLINK "D:\\TMP\\pg_design.dita"</w:instrText>
        </w:r>
      </w:ins>
      <w:del w:id="83" w:author="ppanigrahy" w:date="2010-01-12T11:03:00Z">
        <w:r w:rsidR="006D6529" w:rsidDel="007B1A8F">
          <w:delInstrText>HYPERLINK "pg_design.dita"</w:delInstrText>
        </w:r>
      </w:del>
      <w:r w:rsidR="005E0D28">
        <w:fldChar w:fldCharType="separate"/>
      </w:r>
      <w:r>
        <w:rPr>
          <w:color w:val="0000FF"/>
          <w:u w:val="single"/>
        </w:rPr>
        <w:t>UnitInfo</w:t>
      </w:r>
      <w:r w:rsidR="005E0D28">
        <w:fldChar w:fldCharType="end"/>
      </w:r>
    </w:p>
    <w:p w:rsidR="008B5112" w:rsidRDefault="008B5112">
      <w:pPr>
        <w:widowControl w:val="0"/>
        <w:autoSpaceDE w:val="0"/>
        <w:autoSpaceDN w:val="0"/>
        <w:adjustRightInd w:val="0"/>
        <w:spacing w:before="140"/>
      </w:pPr>
      <w:r>
        <w:t>The following table lists the object and its attributes for defining general modeling tasks:</w:t>
      </w:r>
    </w:p>
    <w:tbl>
      <w:tblPr>
        <w:tblW w:w="0" w:type="auto"/>
        <w:tblInd w:w="100"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tblPr>
      <w:tblGrid>
        <w:gridCol w:w="1355"/>
        <w:gridCol w:w="1609"/>
        <w:gridCol w:w="1440"/>
        <w:gridCol w:w="1530"/>
        <w:gridCol w:w="2976"/>
      </w:tblGrid>
      <w:tr w:rsidR="008B5112" w:rsidTr="00C50285">
        <w:trPr>
          <w:tblHeader/>
        </w:trPr>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bookmarkStart w:id="84" w:name="stylerid1_2E2_2E14_2E5"/>
            <w:bookmarkEnd w:id="84"/>
            <w:r>
              <w:rPr>
                <w:rFonts w:ascii="Arial" w:hAnsi="Arial" w:cs="Arial"/>
                <w:b/>
                <w:bCs/>
              </w:rPr>
              <w:t>Object</w:t>
            </w: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Attributes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 of values</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Valid Values</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rPr>
                <w:rFonts w:ascii="Arial" w:hAnsi="Arial" w:cs="Arial"/>
                <w:b/>
                <w:bCs/>
              </w:rPr>
            </w:pPr>
            <w:r>
              <w:rPr>
                <w:rFonts w:ascii="Arial" w:hAnsi="Arial" w:cs="Arial"/>
                <w:b/>
                <w:bCs/>
              </w:rPr>
              <w:t>Description</w:t>
            </w:r>
          </w:p>
        </w:tc>
      </w:tr>
      <w:tr w:rsidR="008B5112" w:rsidTr="00C50285">
        <w:tc>
          <w:tcPr>
            <w:tcW w:w="135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ModelType</w:t>
            </w: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Specifies the model as a native mode model or FEM mode model. If you use this object, Mechanica restricts the template to the specified mode only, and you cannot use the template in the other mode. Considerations: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Add this task at the top of the task list.</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A template can have only one task with a ModelType object.</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This task does not invoke a specific UI action but specifies that the configuration file is for a specific mode.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this task is defined and the model type is specified in a template, error checking controls the import of the configuration file.</w:t>
            </w:r>
          </w:p>
          <w:p w:rsidR="008B5112" w:rsidRDefault="008B5112">
            <w:pPr>
              <w:widowControl w:val="0"/>
              <w:autoSpaceDE w:val="0"/>
              <w:autoSpaceDN w:val="0"/>
              <w:adjustRightInd w:val="0"/>
              <w:ind w:left="80" w:right="80"/>
            </w:pPr>
            <w:r>
              <w:rPr>
                <w:rFonts w:ascii="Arial Unicode MS" w:eastAsia="Arial Unicode MS" w:cs="Arial Unicode MS" w:hint="eastAsia"/>
              </w:rPr>
              <w:t>●</w:t>
            </w:r>
            <w:r>
              <w:t> This task also allows validation of tasks and their attributes in a template.</w:t>
            </w:r>
          </w:p>
        </w:tc>
      </w:tr>
      <w:tr w:rsidR="008B5112" w:rsidTr="00C50285">
        <w:tc>
          <w:tcPr>
            <w:tcW w:w="135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type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PStructural, HStructural,</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C50285">
        <w:tc>
          <w:tcPr>
            <w:tcW w:w="135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visibility</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Off</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Process Guide completes the task without displaying it in the Navigation panel of the </w:t>
            </w:r>
            <w:r>
              <w:rPr>
                <w:rFonts w:ascii="Arial" w:hAnsi="Arial" w:cs="Arial"/>
                <w:b/>
                <w:bCs/>
                <w:sz w:val="20"/>
                <w:szCs w:val="20"/>
              </w:rPr>
              <w:t>Process Guide</w:t>
            </w:r>
            <w:r>
              <w:t xml:space="preserve"> dialog box.</w:t>
            </w:r>
          </w:p>
        </w:tc>
      </w:tr>
      <w:tr w:rsidR="008B5112" w:rsidTr="00C50285">
        <w:tc>
          <w:tcPr>
            <w:tcW w:w="135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Info</w:t>
            </w: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Specifies the details about the current process template.</w:t>
            </w:r>
          </w:p>
          <w:p w:rsidR="008B5112" w:rsidRDefault="008B5112">
            <w:pPr>
              <w:widowControl w:val="0"/>
              <w:autoSpaceDE w:val="0"/>
              <w:autoSpaceDN w:val="0"/>
              <w:adjustRightInd w:val="0"/>
            </w:pPr>
            <w:r>
              <w:t>Considerations:</w:t>
            </w:r>
          </w:p>
          <w:p w:rsidR="008B5112" w:rsidRDefault="008B5112">
            <w:pPr>
              <w:widowControl w:val="0"/>
              <w:autoSpaceDE w:val="0"/>
              <w:autoSpaceDN w:val="0"/>
              <w:adjustRightInd w:val="0"/>
              <w:ind w:left="80" w:right="80"/>
            </w:pPr>
            <w:r>
              <w:rPr>
                <w:rFonts w:ascii="Arial Unicode MS" w:eastAsia="Arial Unicode MS" w:cs="Arial Unicode MS" w:hint="eastAsia"/>
              </w:rPr>
              <w:t>●</w:t>
            </w:r>
            <w:r>
              <w:t> The task is complete when Process Guide displays the information specific to this template.</w:t>
            </w:r>
          </w:p>
        </w:tc>
      </w:tr>
      <w:tr w:rsidR="008B5112" w:rsidTr="00C50285">
        <w:tc>
          <w:tcPr>
            <w:tcW w:w="135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C50285">
        <w:tc>
          <w:tcPr>
            <w:tcW w:w="135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The task cannot contain any action link to display in the Information panel of the </w:t>
            </w:r>
            <w:r>
              <w:rPr>
                <w:rFonts w:ascii="Arial" w:hAnsi="Arial" w:cs="Arial"/>
                <w:b/>
                <w:bCs/>
                <w:sz w:val="20"/>
                <w:szCs w:val="20"/>
              </w:rPr>
              <w:t>Process Guide</w:t>
            </w:r>
            <w:r>
              <w:t xml:space="preserve"> dialog box.</w:t>
            </w:r>
          </w:p>
        </w:tc>
      </w:tr>
      <w:tr w:rsidR="004853B7" w:rsidTr="007D475F">
        <w:tc>
          <w:tcPr>
            <w:tcW w:w="1355"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4853B7" w:rsidRPr="004853B7" w:rsidRDefault="005E0D28">
            <w:pPr>
              <w:widowControl w:val="0"/>
              <w:autoSpaceDE w:val="0"/>
              <w:autoSpaceDN w:val="0"/>
              <w:adjustRightInd w:val="0"/>
              <w:ind w:left="80" w:right="100"/>
              <w:rPr>
                <w:sz w:val="22"/>
                <w:szCs w:val="22"/>
                <w:highlight w:val="yellow"/>
                <w:rPrChange w:id="85" w:author="Tad Doxsee" w:date="2010-02-09T17:46:00Z">
                  <w:rPr/>
                </w:rPrChange>
              </w:rPr>
            </w:pPr>
            <w:r w:rsidRPr="005E0D28">
              <w:rPr>
                <w:highlight w:val="yellow"/>
                <w:rPrChange w:id="86" w:author="Tad Doxsee" w:date="2010-02-09T17:46:00Z">
                  <w:rPr/>
                </w:rPrChange>
              </w:rPr>
              <w:t>Mapkey</w:t>
            </w: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5E0D28">
            <w:pPr>
              <w:widowControl w:val="0"/>
              <w:autoSpaceDE w:val="0"/>
              <w:autoSpaceDN w:val="0"/>
              <w:adjustRightInd w:val="0"/>
              <w:ind w:left="80" w:right="100"/>
              <w:rPr>
                <w:sz w:val="22"/>
                <w:szCs w:val="22"/>
                <w:highlight w:val="yellow"/>
                <w:rPrChange w:id="87" w:author="Tad Doxsee" w:date="2010-02-09T17:46:00Z">
                  <w:rPr/>
                </w:rPrChange>
              </w:rPr>
            </w:pPr>
            <w:r w:rsidRPr="005E0D28">
              <w:rPr>
                <w:highlight w:val="yellow"/>
                <w:rPrChange w:id="88" w:author="Tad Doxsee" w:date="2010-02-09T17:46:00Z">
                  <w:rPr/>
                </w:rPrChange>
              </w:rPr>
              <w:t>Id</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5E0D28">
            <w:pPr>
              <w:widowControl w:val="0"/>
              <w:autoSpaceDE w:val="0"/>
              <w:autoSpaceDN w:val="0"/>
              <w:adjustRightInd w:val="0"/>
              <w:ind w:left="80" w:right="100"/>
              <w:rPr>
                <w:sz w:val="22"/>
                <w:szCs w:val="22"/>
                <w:highlight w:val="yellow"/>
                <w:rPrChange w:id="89" w:author="Tad Doxsee" w:date="2010-02-09T17:46:00Z">
                  <w:rPr/>
                </w:rPrChange>
              </w:rPr>
            </w:pPr>
            <w:r w:rsidRPr="005E0D28">
              <w:rPr>
                <w:highlight w:val="yellow"/>
                <w:rPrChange w:id="90" w:author="Tad Doxsee" w:date="2010-02-09T17:46:00Z">
                  <w:rPr/>
                </w:rPrChange>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5E0D28">
            <w:pPr>
              <w:widowControl w:val="0"/>
              <w:autoSpaceDE w:val="0"/>
              <w:autoSpaceDN w:val="0"/>
              <w:adjustRightInd w:val="0"/>
              <w:ind w:left="80" w:right="100"/>
              <w:rPr>
                <w:sz w:val="22"/>
                <w:szCs w:val="22"/>
                <w:highlight w:val="yellow"/>
                <w:rPrChange w:id="91" w:author="Tad Doxsee" w:date="2010-02-09T17:46:00Z">
                  <w:rPr/>
                </w:rPrChange>
              </w:rPr>
            </w:pPr>
            <w:r w:rsidRPr="005E0D28">
              <w:rPr>
                <w:highlight w:val="yellow"/>
                <w:rPrChange w:id="92" w:author="Tad Doxsee" w:date="2010-02-09T17:46:00Z">
                  <w:rPr/>
                </w:rPrChange>
              </w:rPr>
              <w:t>Integer</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5E0D28">
            <w:pPr>
              <w:widowControl w:val="0"/>
              <w:autoSpaceDE w:val="0"/>
              <w:autoSpaceDN w:val="0"/>
              <w:adjustRightInd w:val="0"/>
              <w:rPr>
                <w:sz w:val="22"/>
                <w:szCs w:val="22"/>
                <w:highlight w:val="yellow"/>
                <w:rPrChange w:id="93" w:author="Tad Doxsee" w:date="2010-02-09T17:46:00Z">
                  <w:rPr/>
                </w:rPrChange>
              </w:rPr>
            </w:pPr>
            <w:r w:rsidRPr="005E0D28">
              <w:rPr>
                <w:highlight w:val="yellow"/>
                <w:rPrChange w:id="94" w:author="Tad Doxsee" w:date="2010-02-09T17:46:00Z">
                  <w:rPr/>
                </w:rPrChange>
              </w:rPr>
              <w:t>The action for this object is to run an existing mapkey with the given name</w:t>
            </w:r>
          </w:p>
        </w:tc>
      </w:tr>
      <w:tr w:rsidR="004853B7" w:rsidTr="007D475F">
        <w:tc>
          <w:tcPr>
            <w:tcW w:w="1355" w:type="dxa"/>
            <w:vMerge/>
            <w:tcBorders>
              <w:left w:val="single" w:sz="8" w:space="0" w:color="000000"/>
              <w:right w:val="single" w:sz="8" w:space="0" w:color="000000"/>
            </w:tcBorders>
            <w:tcMar>
              <w:top w:w="100" w:type="dxa"/>
              <w:left w:w="100" w:type="dxa"/>
              <w:bottom w:w="100" w:type="dxa"/>
              <w:right w:w="100" w:type="dxa"/>
            </w:tcMar>
          </w:tcPr>
          <w:p w:rsidR="004853B7" w:rsidRPr="004853B7" w:rsidRDefault="004853B7">
            <w:pPr>
              <w:widowControl w:val="0"/>
              <w:autoSpaceDE w:val="0"/>
              <w:autoSpaceDN w:val="0"/>
              <w:adjustRightInd w:val="0"/>
              <w:ind w:left="80" w:right="100"/>
              <w:rPr>
                <w:sz w:val="22"/>
                <w:szCs w:val="22"/>
                <w:highlight w:val="yellow"/>
                <w:rPrChange w:id="95" w:author="Tad Doxsee" w:date="2010-02-09T17:46:00Z">
                  <w:rPr/>
                </w:rPrChange>
              </w:rPr>
            </w:pP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5E0D28">
            <w:pPr>
              <w:widowControl w:val="0"/>
              <w:autoSpaceDE w:val="0"/>
              <w:autoSpaceDN w:val="0"/>
              <w:adjustRightInd w:val="0"/>
              <w:ind w:left="80" w:right="100"/>
              <w:rPr>
                <w:sz w:val="22"/>
                <w:szCs w:val="22"/>
                <w:highlight w:val="yellow"/>
                <w:rPrChange w:id="96" w:author="Tad Doxsee" w:date="2010-02-09T17:46:00Z">
                  <w:rPr/>
                </w:rPrChange>
              </w:rPr>
            </w:pPr>
            <w:r w:rsidRPr="005E0D28">
              <w:rPr>
                <w:highlight w:val="yellow"/>
                <w:rPrChange w:id="97" w:author="Tad Doxsee" w:date="2010-02-09T17:46:00Z">
                  <w:rPr/>
                </w:rPrChange>
              </w:rPr>
              <w:t>Label</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5E0D28">
            <w:pPr>
              <w:widowControl w:val="0"/>
              <w:autoSpaceDE w:val="0"/>
              <w:autoSpaceDN w:val="0"/>
              <w:adjustRightInd w:val="0"/>
              <w:ind w:left="80" w:right="100"/>
              <w:rPr>
                <w:sz w:val="22"/>
                <w:szCs w:val="22"/>
                <w:highlight w:val="yellow"/>
                <w:rPrChange w:id="98" w:author="Tad Doxsee" w:date="2010-02-09T17:46:00Z">
                  <w:rPr/>
                </w:rPrChange>
              </w:rPr>
            </w:pPr>
            <w:r w:rsidRPr="005E0D28">
              <w:rPr>
                <w:highlight w:val="yellow"/>
                <w:rPrChange w:id="99" w:author="Tad Doxsee" w:date="2010-02-09T17:46:00Z">
                  <w:rPr/>
                </w:rPrChange>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5E0D28">
            <w:pPr>
              <w:widowControl w:val="0"/>
              <w:autoSpaceDE w:val="0"/>
              <w:autoSpaceDN w:val="0"/>
              <w:adjustRightInd w:val="0"/>
              <w:ind w:left="80" w:right="100"/>
              <w:rPr>
                <w:sz w:val="22"/>
                <w:szCs w:val="22"/>
                <w:highlight w:val="yellow"/>
                <w:rPrChange w:id="100" w:author="Tad Doxsee" w:date="2010-02-09T17:46:00Z">
                  <w:rPr/>
                </w:rPrChange>
              </w:rPr>
            </w:pPr>
            <w:r w:rsidRPr="005E0D28">
              <w:rPr>
                <w:highlight w:val="yellow"/>
                <w:rPrChange w:id="101" w:author="Tad Doxsee" w:date="2010-02-09T17:46:00Z">
                  <w:rPr/>
                </w:rPrChange>
              </w:rPr>
              <w:t>text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4853B7">
            <w:pPr>
              <w:widowControl w:val="0"/>
              <w:autoSpaceDE w:val="0"/>
              <w:autoSpaceDN w:val="0"/>
              <w:adjustRightInd w:val="0"/>
              <w:rPr>
                <w:sz w:val="22"/>
                <w:szCs w:val="22"/>
                <w:highlight w:val="yellow"/>
                <w:rPrChange w:id="102" w:author="Tad Doxsee" w:date="2010-02-09T17:46:00Z">
                  <w:rPr/>
                </w:rPrChange>
              </w:rPr>
            </w:pPr>
          </w:p>
        </w:tc>
      </w:tr>
      <w:tr w:rsidR="004853B7" w:rsidTr="007D475F">
        <w:tc>
          <w:tcPr>
            <w:tcW w:w="135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4853B7">
            <w:pPr>
              <w:widowControl w:val="0"/>
              <w:autoSpaceDE w:val="0"/>
              <w:autoSpaceDN w:val="0"/>
              <w:adjustRightInd w:val="0"/>
              <w:ind w:left="80" w:right="100"/>
              <w:rPr>
                <w:sz w:val="22"/>
                <w:szCs w:val="22"/>
                <w:highlight w:val="yellow"/>
                <w:rPrChange w:id="103" w:author="Tad Doxsee" w:date="2010-02-09T17:46:00Z">
                  <w:rPr/>
                </w:rPrChange>
              </w:rPr>
            </w:pP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5E0D28">
            <w:pPr>
              <w:widowControl w:val="0"/>
              <w:autoSpaceDE w:val="0"/>
              <w:autoSpaceDN w:val="0"/>
              <w:adjustRightInd w:val="0"/>
              <w:ind w:left="80" w:right="100"/>
              <w:rPr>
                <w:sz w:val="22"/>
                <w:szCs w:val="22"/>
                <w:highlight w:val="yellow"/>
                <w:rPrChange w:id="104" w:author="Tad Doxsee" w:date="2010-02-09T17:46:00Z">
                  <w:rPr/>
                </w:rPrChange>
              </w:rPr>
            </w:pPr>
            <w:del w:id="105" w:author="Tad Doxsee" w:date="2010-02-10T11:11:00Z">
              <w:r w:rsidRPr="005E0D28">
                <w:rPr>
                  <w:highlight w:val="yellow"/>
                  <w:rPrChange w:id="106" w:author="Tad Doxsee" w:date="2010-02-09T17:46:00Z">
                    <w:rPr/>
                  </w:rPrChange>
                </w:rPr>
                <w:delText>Key-sequence</w:delText>
              </w:r>
            </w:del>
            <w:ins w:id="107" w:author="Tad Doxsee" w:date="2010-02-10T11:11:00Z">
              <w:r w:rsidR="00DB0BD0">
                <w:rPr>
                  <w:highlight w:val="yellow"/>
                </w:rPr>
                <w:t>name</w:t>
              </w:r>
            </w:ins>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5E0D28">
            <w:pPr>
              <w:widowControl w:val="0"/>
              <w:autoSpaceDE w:val="0"/>
              <w:autoSpaceDN w:val="0"/>
              <w:adjustRightInd w:val="0"/>
              <w:ind w:left="80" w:right="100"/>
              <w:rPr>
                <w:sz w:val="22"/>
                <w:szCs w:val="22"/>
                <w:highlight w:val="yellow"/>
                <w:rPrChange w:id="108" w:author="Tad Doxsee" w:date="2010-02-09T17:46:00Z">
                  <w:rPr/>
                </w:rPrChange>
              </w:rPr>
            </w:pPr>
            <w:r w:rsidRPr="005E0D28">
              <w:rPr>
                <w:highlight w:val="yellow"/>
                <w:rPrChange w:id="109" w:author="Tad Doxsee" w:date="2010-02-09T17:46:00Z">
                  <w:rPr/>
                </w:rPrChange>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DB0BD0">
            <w:pPr>
              <w:widowControl w:val="0"/>
              <w:autoSpaceDE w:val="0"/>
              <w:autoSpaceDN w:val="0"/>
              <w:adjustRightInd w:val="0"/>
              <w:ind w:left="80" w:right="100"/>
              <w:rPr>
                <w:sz w:val="22"/>
                <w:szCs w:val="22"/>
                <w:highlight w:val="yellow"/>
                <w:rPrChange w:id="110" w:author="Tad Doxsee" w:date="2010-02-09T17:46:00Z">
                  <w:rPr/>
                </w:rPrChange>
              </w:rPr>
            </w:pPr>
            <w:r>
              <w:rPr>
                <w:highlight w:val="yellow"/>
              </w:rPr>
              <w:t>t</w:t>
            </w:r>
            <w:r w:rsidR="005E0D28" w:rsidRPr="005E0D28">
              <w:rPr>
                <w:highlight w:val="yellow"/>
                <w:rPrChange w:id="111" w:author="Tad Doxsee" w:date="2010-02-09T17:46:00Z">
                  <w:rPr/>
                </w:rPrChange>
              </w:rPr>
              <w:t>ext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853B7" w:rsidRPr="004853B7" w:rsidRDefault="00DE440B">
            <w:pPr>
              <w:widowControl w:val="0"/>
              <w:autoSpaceDE w:val="0"/>
              <w:autoSpaceDN w:val="0"/>
              <w:adjustRightInd w:val="0"/>
              <w:rPr>
                <w:sz w:val="22"/>
                <w:szCs w:val="22"/>
                <w:highlight w:val="yellow"/>
                <w:rPrChange w:id="112" w:author="Tad Doxsee" w:date="2010-02-09T17:46:00Z">
                  <w:rPr/>
                </w:rPrChange>
              </w:rPr>
            </w:pPr>
            <w:r w:rsidRPr="00DE440B">
              <w:rPr>
                <w:highlight w:val="yellow"/>
              </w:rPr>
              <w:t>Key-sequence of the mapkey</w:t>
            </w:r>
          </w:p>
        </w:tc>
      </w:tr>
      <w:tr w:rsidR="00DB0BD0" w:rsidTr="007D475F">
        <w:tc>
          <w:tcPr>
            <w:tcW w:w="13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B0BD0" w:rsidRPr="004853B7" w:rsidRDefault="00DB0BD0">
            <w:pPr>
              <w:widowControl w:val="0"/>
              <w:autoSpaceDE w:val="0"/>
              <w:autoSpaceDN w:val="0"/>
              <w:adjustRightInd w:val="0"/>
              <w:ind w:left="80" w:right="100"/>
              <w:rPr>
                <w:highlight w:val="yellow"/>
              </w:rPr>
            </w:pP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D0" w:rsidRPr="00DE440B" w:rsidDel="00DB0BD0" w:rsidRDefault="00DB0BD0">
            <w:pPr>
              <w:widowControl w:val="0"/>
              <w:autoSpaceDE w:val="0"/>
              <w:autoSpaceDN w:val="0"/>
              <w:adjustRightInd w:val="0"/>
              <w:ind w:left="80" w:right="100"/>
              <w:rPr>
                <w:highlight w:val="yellow"/>
              </w:rPr>
            </w:pPr>
            <w:r>
              <w:rPr>
                <w:highlight w:val="yellow"/>
              </w:rPr>
              <w:t>description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D0" w:rsidRPr="00DE440B" w:rsidRDefault="00DB0BD0">
            <w:pPr>
              <w:widowControl w:val="0"/>
              <w:autoSpaceDE w:val="0"/>
              <w:autoSpaceDN w:val="0"/>
              <w:adjustRightInd w:val="0"/>
              <w:ind w:left="80" w:right="100"/>
              <w:rPr>
                <w:highlight w:val="yellow"/>
              </w:rPr>
            </w:pPr>
            <w:r>
              <w:rPr>
                <w:highlight w:val="yellow"/>
              </w:rP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D0" w:rsidRPr="00DE440B" w:rsidRDefault="00DB0BD0">
            <w:pPr>
              <w:widowControl w:val="0"/>
              <w:autoSpaceDE w:val="0"/>
              <w:autoSpaceDN w:val="0"/>
              <w:adjustRightInd w:val="0"/>
              <w:ind w:left="80" w:right="100"/>
              <w:rPr>
                <w:highlight w:val="yellow"/>
              </w:rPr>
            </w:pPr>
            <w:r>
              <w:rPr>
                <w:highlight w:val="yellow"/>
              </w:rPr>
              <w:t>text, executable descriptor</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B0BD0" w:rsidRPr="00DE440B" w:rsidRDefault="00DB0BD0">
            <w:pPr>
              <w:widowControl w:val="0"/>
              <w:autoSpaceDE w:val="0"/>
              <w:autoSpaceDN w:val="0"/>
              <w:adjustRightInd w:val="0"/>
              <w:rPr>
                <w:highlight w:val="yellow"/>
              </w:rPr>
            </w:pPr>
          </w:p>
        </w:tc>
      </w:tr>
      <w:tr w:rsidR="008B5112" w:rsidTr="00C50285">
        <w:tc>
          <w:tcPr>
            <w:tcW w:w="135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UnitInfo</w:t>
            </w: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Displays the system of units.</w:t>
            </w:r>
          </w:p>
          <w:p w:rsidR="008B5112" w:rsidRDefault="008B5112">
            <w:pPr>
              <w:widowControl w:val="0"/>
              <w:autoSpaceDE w:val="0"/>
              <w:autoSpaceDN w:val="0"/>
              <w:adjustRightInd w:val="0"/>
            </w:pPr>
            <w:r>
              <w:t>Considerations:</w:t>
            </w:r>
          </w:p>
          <w:p w:rsidR="008B5112" w:rsidRDefault="008B5112">
            <w:pPr>
              <w:widowControl w:val="0"/>
              <w:autoSpaceDE w:val="0"/>
              <w:autoSpaceDN w:val="0"/>
              <w:adjustRightInd w:val="0"/>
              <w:ind w:left="80" w:right="80"/>
            </w:pPr>
            <w:r>
              <w:rPr>
                <w:rFonts w:ascii="Arial Unicode MS" w:eastAsia="Arial Unicode MS" w:cs="Arial Unicode MS" w:hint="eastAsia"/>
              </w:rPr>
              <w:t>●</w:t>
            </w:r>
            <w:r>
              <w:t xml:space="preserve"> The task is complete when Process Guide displays the unit </w:t>
            </w:r>
            <w:r>
              <w:lastRenderedPageBreak/>
              <w:t>information.</w:t>
            </w:r>
          </w:p>
        </w:tc>
      </w:tr>
      <w:tr w:rsidR="008B5112" w:rsidTr="00C50285">
        <w:tc>
          <w:tcPr>
            <w:tcW w:w="135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C50285">
        <w:tc>
          <w:tcPr>
            <w:tcW w:w="135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bl>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113" w:name="SimulationFeaturesYouCanDefineTask_2D_30"/>
      <w:bookmarkStart w:id="114" w:name="stylerid1_2E2_2E15_2E1"/>
      <w:bookmarkEnd w:id="113"/>
      <w:r>
        <w:rPr>
          <w:rFonts w:ascii="Arial" w:hAnsi="Arial" w:cs="Arial"/>
          <w:b/>
          <w:bCs/>
          <w:color w:val="47697F"/>
        </w:rPr>
        <w:t>Simulation Features</w:t>
      </w:r>
      <w:bookmarkEnd w:id="114"/>
    </w:p>
    <w:p w:rsidR="008B5112" w:rsidRDefault="008B5112">
      <w:pPr>
        <w:widowControl w:val="0"/>
        <w:autoSpaceDE w:val="0"/>
        <w:autoSpaceDN w:val="0"/>
        <w:adjustRightInd w:val="0"/>
        <w:spacing w:before="140"/>
      </w:pPr>
      <w:r>
        <w:t>You can define tasks associated with the following simulation features in the process template: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hyperlink w:anchor="_23DesigningProcessTemplates_2D_302B6A_303C_2FDatumPoint_2D_3043_3028AC" w:history="1">
        <w:r>
          <w:rPr>
            <w:color w:val="0000FF"/>
            <w:u w:val="single"/>
          </w:rPr>
          <w:t>DatumPoint</w:t>
        </w:r>
      </w:hyperlink>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hyperlink w:anchor="_23DesigningProcessTemplates_2D_302B6A_303C_2FDatumCurve_2D_3035495B9" w:history="1">
        <w:r>
          <w:rPr>
            <w:color w:val="0000FF"/>
            <w:u w:val="single"/>
          </w:rPr>
          <w:t>DatumCurve</w:t>
        </w:r>
      </w:hyperlink>
      <w:r w:rsidR="005E0D28">
        <w:fldChar w:fldCharType="begin"/>
      </w:r>
      <w:ins w:id="115" w:author="ppanigrahy" w:date="2010-01-12T11:03:00Z">
        <w:r w:rsidR="007B1A8F">
          <w:instrText>HYPERLINK "D:\\TMP\\pg_design.dita"</w:instrText>
        </w:r>
      </w:ins>
      <w:del w:id="116" w:author="ppanigrahy" w:date="2010-01-12T11:03:00Z">
        <w:r w:rsidR="006D6529" w:rsidDel="007B1A8F">
          <w:delInstrText>HYPERLINK "pg_design.dita"</w:delInstrText>
        </w:r>
      </w:del>
      <w:r w:rsidR="005E0D28">
        <w:fldChar w:fldCharType="separate"/>
      </w:r>
      <w:r w:rsidRPr="008B5112">
        <w:rPr>
          <w:rStyle w:val="Hyperlink"/>
        </w:rPr>
        <w:t>pg_design.dita</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hyperlink w:anchor="_23DesigningProcessTemplates_2D_302B6A_303C_2FDatumPlane_2D_30354A171" w:history="1">
        <w:r>
          <w:rPr>
            <w:color w:val="0000FF"/>
            <w:u w:val="single"/>
          </w:rPr>
          <w:t>DatumPlane</w:t>
        </w:r>
      </w:hyperlink>
      <w:r w:rsidR="005E0D28">
        <w:fldChar w:fldCharType="begin"/>
      </w:r>
      <w:ins w:id="117" w:author="ppanigrahy" w:date="2010-01-12T11:03:00Z">
        <w:r w:rsidR="007B1A8F">
          <w:instrText>HYPERLINK "D:\\TMP\\pg_design.dita"</w:instrText>
        </w:r>
      </w:ins>
      <w:del w:id="118" w:author="ppanigrahy" w:date="2010-01-12T11:03:00Z">
        <w:r w:rsidR="006D6529" w:rsidDel="007B1A8F">
          <w:delInstrText>HYPERLINK "pg_design.dita"</w:delInstrText>
        </w:r>
      </w:del>
      <w:r w:rsidR="005E0D28">
        <w:fldChar w:fldCharType="separate"/>
      </w:r>
      <w:r w:rsidRPr="008B5112">
        <w:rPr>
          <w:rStyle w:val="Hyperlink"/>
        </w:rPr>
        <w:t>pg_design.dita</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hyperlink w:anchor="_23DesigningProcessTemplates_2D_302B6A_303C_2FCoordSystem_2D_30354B111" w:history="1">
        <w:r>
          <w:rPr>
            <w:color w:val="0000FF"/>
            <w:u w:val="single"/>
          </w:rPr>
          <w:t>CoordSystem</w:t>
        </w:r>
      </w:hyperlink>
      <w:r w:rsidR="005E0D28">
        <w:fldChar w:fldCharType="begin"/>
      </w:r>
      <w:ins w:id="119" w:author="ppanigrahy" w:date="2010-01-12T11:03:00Z">
        <w:r w:rsidR="007B1A8F">
          <w:instrText>HYPERLINK "D:\\TMP\\pg_design.dita"</w:instrText>
        </w:r>
      </w:ins>
      <w:del w:id="120" w:author="ppanigrahy" w:date="2010-01-12T11:03:00Z">
        <w:r w:rsidR="006D6529" w:rsidDel="007B1A8F">
          <w:delInstrText>HYPERLINK "pg_design.dita"</w:delInstrText>
        </w:r>
      </w:del>
      <w:r w:rsidR="005E0D28">
        <w:fldChar w:fldCharType="separate"/>
      </w:r>
      <w:r w:rsidRPr="008B5112">
        <w:rPr>
          <w:rStyle w:val="Hyperlink"/>
        </w:rPr>
        <w:t>pg_design.dita</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hyperlink w:anchor="_23DesigningProcessTemplates_2D_302B6A_303C_2FDatumAxis_2D_30354C_30B1" w:history="1">
        <w:r>
          <w:rPr>
            <w:color w:val="0000FF"/>
            <w:u w:val="single"/>
          </w:rPr>
          <w:t>DatumAxis</w:t>
        </w:r>
      </w:hyperlink>
      <w:r w:rsidR="005E0D28">
        <w:fldChar w:fldCharType="begin"/>
      </w:r>
      <w:ins w:id="121" w:author="ppanigrahy" w:date="2010-01-12T11:03:00Z">
        <w:r w:rsidR="007B1A8F">
          <w:instrText>HYPERLINK "D:\\TMP\\pg_design.dita"</w:instrText>
        </w:r>
      </w:ins>
      <w:del w:id="122" w:author="ppanigrahy" w:date="2010-01-12T11:03:00Z">
        <w:r w:rsidR="006D6529" w:rsidDel="007B1A8F">
          <w:delInstrText>HYPERLINK "pg_design.dita"</w:delInstrText>
        </w:r>
      </w:del>
      <w:r w:rsidR="005E0D28">
        <w:fldChar w:fldCharType="separate"/>
      </w:r>
      <w:r w:rsidRPr="008B5112">
        <w:rPr>
          <w:rStyle w:val="Hyperlink"/>
        </w:rPr>
        <w:t>pg_design.dita</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123" w:author="ppanigrahy" w:date="2010-01-12T11:03:00Z">
        <w:r w:rsidR="007B1A8F">
          <w:instrText>HYPERLINK "D:\\TMP\\pg_design.dita"</w:instrText>
        </w:r>
      </w:ins>
      <w:del w:id="124" w:author="ppanigrahy" w:date="2010-01-12T11:03:00Z">
        <w:r w:rsidR="006D6529" w:rsidDel="007B1A8F">
          <w:delInstrText>HYPERLINK "pg_design.dita"</w:delInstrText>
        </w:r>
      </w:del>
      <w:r w:rsidR="005E0D28">
        <w:fldChar w:fldCharType="separate"/>
      </w:r>
      <w:r>
        <w:rPr>
          <w:color w:val="0000FF"/>
          <w:u w:val="single"/>
        </w:rPr>
        <w:t>SurfaceRegion</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Volume regions using the following different creation methods:</w:t>
      </w:r>
    </w:p>
    <w:p w:rsidR="008B5112" w:rsidRDefault="008B5112">
      <w:pPr>
        <w:widowControl w:val="0"/>
        <w:autoSpaceDE w:val="0"/>
        <w:autoSpaceDN w:val="0"/>
        <w:adjustRightInd w:val="0"/>
        <w:spacing w:before="120"/>
        <w:ind w:left="480" w:hanging="240"/>
      </w:pPr>
      <w:r>
        <w:rPr>
          <w:rFonts w:ascii="Arial Unicode MS" w:eastAsia="Arial Unicode MS" w:cs="Arial Unicode MS" w:hint="eastAsia"/>
        </w:rPr>
        <w:t>○</w:t>
      </w:r>
      <w:r>
        <w:t> </w:t>
      </w:r>
      <w:hyperlink w:anchor="_23DesigningProcessTemplates_2D_302B6A_303C_2FVolumeRegionExtrude_2D_303456AE9" w:history="1">
        <w:r>
          <w:rPr>
            <w:color w:val="0000FF"/>
            <w:u w:val="single"/>
          </w:rPr>
          <w:t>VolumeRegionExtrude</w:t>
        </w:r>
      </w:hyperlink>
      <w:r w:rsidR="005E0D28">
        <w:fldChar w:fldCharType="begin"/>
      </w:r>
      <w:ins w:id="125" w:author="ppanigrahy" w:date="2010-01-12T11:03:00Z">
        <w:r w:rsidR="007B1A8F">
          <w:instrText>HYPERLINK "D:\\TMP\\pg_design.dita"</w:instrText>
        </w:r>
      </w:ins>
      <w:del w:id="126" w:author="ppanigrahy" w:date="2010-01-12T11:03:00Z">
        <w:r w:rsidR="006D6529" w:rsidDel="007B1A8F">
          <w:delInstrText>HYPERLINK "pg_design.dita"</w:delInstrText>
        </w:r>
      </w:del>
      <w:r w:rsidR="005E0D28">
        <w:fldChar w:fldCharType="separate"/>
      </w:r>
      <w:r w:rsidRPr="008B5112">
        <w:rPr>
          <w:rStyle w:val="Hyperlink"/>
        </w:rPr>
        <w:t>pg_design.dita</w:t>
      </w:r>
      <w:r w:rsidR="005E0D28">
        <w:fldChar w:fldCharType="end"/>
      </w:r>
    </w:p>
    <w:p w:rsidR="008B5112" w:rsidRDefault="008B5112">
      <w:pPr>
        <w:widowControl w:val="0"/>
        <w:autoSpaceDE w:val="0"/>
        <w:autoSpaceDN w:val="0"/>
        <w:adjustRightInd w:val="0"/>
        <w:spacing w:before="120"/>
        <w:ind w:left="480" w:hanging="240"/>
      </w:pPr>
      <w:r>
        <w:rPr>
          <w:rFonts w:ascii="Arial Unicode MS" w:eastAsia="Arial Unicode MS" w:cs="Arial Unicode MS" w:hint="eastAsia"/>
        </w:rPr>
        <w:t>○</w:t>
      </w:r>
      <w:r>
        <w:t> </w:t>
      </w:r>
      <w:hyperlink w:anchor="_23DesigningProcessTemplates_2D_302B6A_303C_2FVolumeRegionRevolve_2D_303457A89" w:history="1">
        <w:r>
          <w:rPr>
            <w:color w:val="0000FF"/>
            <w:u w:val="single"/>
          </w:rPr>
          <w:t>VolumeRegionRevolve</w:t>
        </w:r>
      </w:hyperlink>
    </w:p>
    <w:p w:rsidR="008B5112" w:rsidRDefault="008B5112">
      <w:pPr>
        <w:widowControl w:val="0"/>
        <w:autoSpaceDE w:val="0"/>
        <w:autoSpaceDN w:val="0"/>
        <w:adjustRightInd w:val="0"/>
        <w:spacing w:before="120"/>
        <w:ind w:left="480" w:hanging="240"/>
      </w:pPr>
      <w:r>
        <w:rPr>
          <w:rFonts w:ascii="Arial Unicode MS" w:eastAsia="Arial Unicode MS" w:cs="Arial Unicode MS" w:hint="eastAsia"/>
        </w:rPr>
        <w:t>○</w:t>
      </w:r>
      <w:r>
        <w:t> </w:t>
      </w:r>
      <w:hyperlink w:anchor="_23DesigningProcessTemplates_2D_302B6A_303C_2FVolumeRegionSweep_2D_303458A29" w:history="1">
        <w:r>
          <w:rPr>
            <w:color w:val="0000FF"/>
            <w:u w:val="single"/>
          </w:rPr>
          <w:t>VolumeRegionSweep</w:t>
        </w:r>
      </w:hyperlink>
    </w:p>
    <w:p w:rsidR="008B5112" w:rsidRDefault="008B5112">
      <w:pPr>
        <w:widowControl w:val="0"/>
        <w:autoSpaceDE w:val="0"/>
        <w:autoSpaceDN w:val="0"/>
        <w:adjustRightInd w:val="0"/>
        <w:spacing w:before="120"/>
        <w:ind w:left="480" w:hanging="240"/>
      </w:pPr>
      <w:r>
        <w:rPr>
          <w:rFonts w:ascii="Arial Unicode MS" w:eastAsia="Arial Unicode MS" w:cs="Arial Unicode MS" w:hint="eastAsia"/>
        </w:rPr>
        <w:t>○</w:t>
      </w:r>
      <w:r>
        <w:t> </w:t>
      </w:r>
      <w:hyperlink w:anchor="_23DesigningProcessTemplates_2D_302B6A_303C_2FVolumeRegionBlend_2D_3034599C9" w:history="1">
        <w:r>
          <w:rPr>
            <w:color w:val="0000FF"/>
            <w:u w:val="single"/>
          </w:rPr>
          <w:t>VolumeRegionBlend</w:t>
        </w:r>
      </w:hyperlink>
    </w:p>
    <w:p w:rsidR="008B5112" w:rsidRDefault="008B5112">
      <w:pPr>
        <w:widowControl w:val="0"/>
        <w:autoSpaceDE w:val="0"/>
        <w:autoSpaceDN w:val="0"/>
        <w:adjustRightInd w:val="0"/>
        <w:spacing w:before="120"/>
        <w:ind w:left="480" w:hanging="240"/>
      </w:pPr>
      <w:r>
        <w:rPr>
          <w:rFonts w:ascii="Arial Unicode MS" w:eastAsia="Arial Unicode MS" w:cs="Arial Unicode MS" w:hint="eastAsia"/>
        </w:rPr>
        <w:t>○</w:t>
      </w:r>
      <w:r>
        <w:t> </w:t>
      </w:r>
      <w:hyperlink w:anchor="_23DesigningProcessTemplates_2D_302B6A_303C_2FVolumeRegionUseQuilt_2D_30345A581" w:history="1">
        <w:r>
          <w:rPr>
            <w:color w:val="0000FF"/>
            <w:u w:val="single"/>
          </w:rPr>
          <w:t>VolumeRegionUseQuilt</w:t>
        </w:r>
      </w:hyperlink>
    </w:p>
    <w:p w:rsidR="008B5112" w:rsidRDefault="008B5112">
      <w:pPr>
        <w:widowControl w:val="0"/>
        <w:autoSpaceDE w:val="0"/>
        <w:autoSpaceDN w:val="0"/>
        <w:adjustRightInd w:val="0"/>
        <w:spacing w:before="120"/>
        <w:ind w:left="480" w:hanging="240"/>
      </w:pPr>
      <w:r>
        <w:rPr>
          <w:rFonts w:ascii="Arial Unicode MS" w:eastAsia="Arial Unicode MS" w:cs="Arial Unicode MS" w:hint="eastAsia"/>
        </w:rPr>
        <w:t>○</w:t>
      </w:r>
      <w:r>
        <w:t> </w:t>
      </w:r>
      <w:hyperlink w:anchor="_23DesigningProcessTemplates_2D_302B6A_303C_2FVolumeRegionVarSectionSweep_2D_30345BCF1" w:history="1">
        <w:r>
          <w:rPr>
            <w:color w:val="0000FF"/>
            <w:u w:val="single"/>
          </w:rPr>
          <w:t>VolumeRegionVarSectionSweep</w:t>
        </w:r>
      </w:hyperlink>
    </w:p>
    <w:p w:rsidR="008B5112" w:rsidRDefault="008B5112">
      <w:pPr>
        <w:widowControl w:val="0"/>
        <w:autoSpaceDE w:val="0"/>
        <w:autoSpaceDN w:val="0"/>
        <w:adjustRightInd w:val="0"/>
        <w:spacing w:before="120"/>
        <w:ind w:left="480" w:hanging="240"/>
      </w:pPr>
      <w:r>
        <w:rPr>
          <w:rFonts w:ascii="Arial Unicode MS" w:eastAsia="Arial Unicode MS" w:cs="Arial Unicode MS" w:hint="eastAsia"/>
        </w:rPr>
        <w:t>○</w:t>
      </w:r>
      <w:r>
        <w:t> </w:t>
      </w:r>
      <w:hyperlink w:anchor="_23DesigningProcessTemplates_2D_302B6A_303C_2FVolumeRegionSweptBlend_2D_30345C8A9" w:history="1">
        <w:r>
          <w:rPr>
            <w:color w:val="0000FF"/>
            <w:u w:val="single"/>
          </w:rPr>
          <w:t>VolumeRegionSweptBlend</w:t>
        </w:r>
      </w:hyperlink>
    </w:p>
    <w:p w:rsidR="008B5112" w:rsidRDefault="008B5112">
      <w:pPr>
        <w:widowControl w:val="0"/>
        <w:autoSpaceDE w:val="0"/>
        <w:autoSpaceDN w:val="0"/>
        <w:adjustRightInd w:val="0"/>
        <w:spacing w:before="120"/>
        <w:ind w:left="480" w:hanging="240"/>
      </w:pPr>
      <w:r>
        <w:rPr>
          <w:rFonts w:ascii="Arial Unicode MS" w:eastAsia="Arial Unicode MS" w:cs="Arial Unicode MS" w:hint="eastAsia"/>
        </w:rPr>
        <w:t>○</w:t>
      </w:r>
      <w:r>
        <w:t> </w:t>
      </w:r>
      <w:hyperlink w:anchor="_23DesigningProcessTemplates_2D_302B6A_303C_2FVolumeRegionHelicalSweep_2D_30345D849" w:history="1">
        <w:r>
          <w:rPr>
            <w:color w:val="0000FF"/>
            <w:u w:val="single"/>
          </w:rPr>
          <w:t>VolumeRegionHelicalSweep</w:t>
        </w:r>
      </w:hyperlink>
    </w:p>
    <w:p w:rsidR="008B5112" w:rsidRDefault="008B5112">
      <w:pPr>
        <w:widowControl w:val="0"/>
        <w:autoSpaceDE w:val="0"/>
        <w:autoSpaceDN w:val="0"/>
        <w:adjustRightInd w:val="0"/>
        <w:spacing w:before="140"/>
      </w:pPr>
      <w:r>
        <w:t>Consider the following points when you define the task associated with any simulation feature object:</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lastRenderedPageBreak/>
        <w:t>●</w:t>
      </w:r>
      <w:r>
        <w:t> The task sets menus ready for creating the corresponding simulation feature.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task is complete when a user creates one or more simulation features. Process Guide associates these newly created simulation features with the task.</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When the user deletes all the simulation features associated with the task, Process Guide automatically marks the task as not valid.</w:t>
      </w:r>
    </w:p>
    <w:p w:rsidR="008B5112" w:rsidRDefault="008B5112">
      <w:pPr>
        <w:widowControl w:val="0"/>
        <w:autoSpaceDE w:val="0"/>
        <w:autoSpaceDN w:val="0"/>
        <w:adjustRightInd w:val="0"/>
        <w:spacing w:before="140"/>
      </w:pPr>
      <w:r>
        <w:t>The following table lists the object and its attributes for defining simulation feature tasks:</w:t>
      </w:r>
    </w:p>
    <w:tbl>
      <w:tblPr>
        <w:tblW w:w="0" w:type="auto"/>
        <w:tblInd w:w="100"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tblPr>
      <w:tblGrid>
        <w:gridCol w:w="1704"/>
        <w:gridCol w:w="2136"/>
        <w:gridCol w:w="1530"/>
        <w:gridCol w:w="1620"/>
        <w:gridCol w:w="2430"/>
      </w:tblGrid>
      <w:tr w:rsidR="008B5112" w:rsidTr="00EF3614">
        <w:trPr>
          <w:tblHeader/>
        </w:trPr>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bookmarkStart w:id="127" w:name="stylerid1_2E2_2E15_2E7"/>
            <w:bookmarkEnd w:id="127"/>
            <w:r>
              <w:rPr>
                <w:rFonts w:ascii="Arial" w:hAnsi="Arial" w:cs="Arial"/>
                <w:b/>
                <w:bCs/>
              </w:rPr>
              <w:t>Object</w:t>
            </w: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Attribute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 of values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Valid Values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rPr>
                <w:rFonts w:ascii="Arial" w:hAnsi="Arial" w:cs="Arial"/>
                <w:b/>
                <w:bCs/>
              </w:rPr>
            </w:pPr>
            <w:r>
              <w:rPr>
                <w:rFonts w:ascii="Arial" w:hAnsi="Arial" w:cs="Arial"/>
                <w:b/>
                <w:bCs/>
              </w:rPr>
              <w:t>Description</w:t>
            </w:r>
          </w:p>
        </w:tc>
      </w:tr>
      <w:tr w:rsidR="008B5112" w:rsidTr="00EF3614">
        <w:tc>
          <w:tcPr>
            <w:tcW w:w="170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bookmarkStart w:id="128" w:name="DatumPoint_2D_3043_3028AC"/>
            <w:r>
              <w:t>DatumPoint</w:t>
            </w:r>
            <w:bookmarkEnd w:id="128"/>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 </w:t>
            </w:r>
            <w:r w:rsidR="005E0D28">
              <w:fldChar w:fldCharType="begin"/>
            </w:r>
            <w:ins w:id="129" w:author="ppanigrahy" w:date="2010-01-12T11:03:00Z">
              <w:r w:rsidR="007B1A8F">
                <w:instrText>HYPERLINK "D:\\modstr\\features\\reference\\datpt_top.dita"</w:instrText>
              </w:r>
            </w:ins>
            <w:del w:id="130" w:author="ppanigrahy" w:date="2010-01-12T11:03:00Z">
              <w:r w:rsidR="006D6529" w:rsidDel="007B1A8F">
                <w:delInstrText>HYPERLINK "../modstr/features/reference/datpt_top.dita"</w:delInstrText>
              </w:r>
            </w:del>
            <w:r w:rsidR="005E0D28">
              <w:fldChar w:fldCharType="separate"/>
            </w:r>
            <w:r>
              <w:rPr>
                <w:color w:val="0000FF"/>
                <w:u w:val="single"/>
              </w:rPr>
              <w:t>datum points</w:t>
            </w:r>
            <w:r w:rsidR="005E0D28">
              <w:fldChar w:fldCharType="end"/>
            </w:r>
            <w:r>
              <w:t xml:space="preserve"> on your model.</w:t>
            </w: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 xml:space="preserve">text, </w:t>
            </w:r>
          </w:p>
          <w:p w:rsidR="008B5112" w:rsidRDefault="008B5112">
            <w:pPr>
              <w:widowControl w:val="0"/>
              <w:autoSpaceDE w:val="0"/>
              <w:autoSpaceDN w:val="0"/>
              <w:adjustRightInd w:val="0"/>
              <w:ind w:left="80" w:right="100"/>
            </w:pPr>
            <w:r>
              <w:t>executable descriptor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bookmarkStart w:id="131" w:name="DatumCurve_2D_3035495B9"/>
            <w:r>
              <w:t>DatumCurve</w:t>
            </w:r>
            <w:bookmarkEnd w:id="131"/>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 </w:t>
            </w:r>
            <w:r w:rsidR="005E0D28">
              <w:fldChar w:fldCharType="begin"/>
            </w:r>
            <w:ins w:id="132" w:author="ppanigrahy" w:date="2010-01-12T11:03:00Z">
              <w:r w:rsidR="007B1A8F">
                <w:instrText>HYPERLINK "D:\\TMP\\.._top.dita"</w:instrText>
              </w:r>
            </w:ins>
            <w:del w:id="133" w:author="ppanigrahy" w:date="2010-01-12T11:03:00Z">
              <w:r w:rsidR="006D6529" w:rsidDel="007B1A8F">
                <w:delInstrText>HYPERLINK ".._top.dita"</w:delInstrText>
              </w:r>
            </w:del>
            <w:r w:rsidR="005E0D28">
              <w:fldChar w:fldCharType="separate"/>
            </w:r>
            <w:r>
              <w:rPr>
                <w:color w:val="0000FF"/>
                <w:u w:val="single"/>
              </w:rPr>
              <w:t>datum curves</w:t>
            </w:r>
            <w:r w:rsidR="005E0D28">
              <w:fldChar w:fldCharType="end"/>
            </w:r>
            <w:r>
              <w:t xml:space="preserve"> on your model.</w:t>
            </w: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 xml:space="preserve">text, </w:t>
            </w:r>
          </w:p>
          <w:p w:rsidR="008B5112" w:rsidRDefault="008B5112">
            <w:pPr>
              <w:widowControl w:val="0"/>
              <w:autoSpaceDE w:val="0"/>
              <w:autoSpaceDN w:val="0"/>
              <w:adjustRightInd w:val="0"/>
              <w:ind w:left="80" w:right="100"/>
            </w:pPr>
            <w:r>
              <w:t>executable descriptor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bookmarkStart w:id="134" w:name="DatumPlane_2D_30354A171"/>
            <w:r>
              <w:t>DatumPlane</w:t>
            </w:r>
            <w:bookmarkEnd w:id="134"/>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Creates </w:t>
            </w:r>
            <w:r w:rsidR="005E0D28">
              <w:fldChar w:fldCharType="begin"/>
            </w:r>
            <w:ins w:id="135" w:author="ppanigrahy" w:date="2010-01-12T11:03:00Z">
              <w:r w:rsidR="007B1A8F">
                <w:instrText>HYPERLINK "D:\\modstr\\features\\reference\\datplane_top.dita"</w:instrText>
              </w:r>
            </w:ins>
            <w:del w:id="136" w:author="ppanigrahy" w:date="2010-01-12T11:03:00Z">
              <w:r w:rsidR="006D6529" w:rsidDel="007B1A8F">
                <w:delInstrText>HYPERLINK "../modstr/features/reference/datplane_top.dita"</w:delInstrText>
              </w:r>
            </w:del>
            <w:r w:rsidR="005E0D28">
              <w:fldChar w:fldCharType="separate"/>
            </w:r>
            <w:r>
              <w:rPr>
                <w:color w:val="0000FF"/>
                <w:u w:val="single"/>
              </w:rPr>
              <w:t>datum planes</w:t>
            </w:r>
            <w:r w:rsidR="005E0D28">
              <w:fldChar w:fldCharType="end"/>
            </w:r>
            <w:r>
              <w:t xml:space="preserve"> on your model.</w:t>
            </w: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 xml:space="preserve">text, </w:t>
            </w:r>
          </w:p>
          <w:p w:rsidR="008B5112" w:rsidRDefault="008B5112">
            <w:pPr>
              <w:widowControl w:val="0"/>
              <w:autoSpaceDE w:val="0"/>
              <w:autoSpaceDN w:val="0"/>
              <w:adjustRightInd w:val="0"/>
              <w:ind w:left="80" w:right="100"/>
            </w:pPr>
            <w:r>
              <w:t>executable descriptor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bookmarkStart w:id="137" w:name="CoordSystem_2D_30354B111"/>
            <w:r>
              <w:t>CoordSystem</w:t>
            </w:r>
            <w:bookmarkEnd w:id="137"/>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 </w:t>
            </w:r>
            <w:r w:rsidR="005E0D28">
              <w:fldChar w:fldCharType="begin"/>
            </w:r>
            <w:ins w:id="138" w:author="ppanigrahy" w:date="2010-01-12T11:03:00Z">
              <w:r w:rsidR="007B1A8F">
                <w:instrText>HYPERLINK "D:\\TMP\\.._sys_types.dita"</w:instrText>
              </w:r>
            </w:ins>
            <w:del w:id="139" w:author="ppanigrahy" w:date="2010-01-12T11:03:00Z">
              <w:r w:rsidR="006D6529" w:rsidDel="007B1A8F">
                <w:delInstrText>HYPERLINK ".._sys_types.dita"</w:delInstrText>
              </w:r>
            </w:del>
            <w:r w:rsidR="005E0D28">
              <w:fldChar w:fldCharType="separate"/>
            </w:r>
            <w:r>
              <w:rPr>
                <w:color w:val="0000FF"/>
                <w:u w:val="single"/>
              </w:rPr>
              <w:t>coordinate systems</w:t>
            </w:r>
            <w:r w:rsidR="005E0D28">
              <w:fldChar w:fldCharType="end"/>
            </w:r>
            <w:r>
              <w:t xml:space="preserve"> on your model.</w:t>
            </w: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 xml:space="preserve">text, </w:t>
            </w:r>
          </w:p>
          <w:p w:rsidR="008B5112" w:rsidRDefault="008B5112">
            <w:pPr>
              <w:widowControl w:val="0"/>
              <w:autoSpaceDE w:val="0"/>
              <w:autoSpaceDN w:val="0"/>
              <w:adjustRightInd w:val="0"/>
              <w:ind w:left="80" w:right="100"/>
            </w:pPr>
            <w:r>
              <w:t>executable descriptor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bookmarkStart w:id="140" w:name="DatumAxis_2D_30354C_30B1"/>
            <w:r>
              <w:lastRenderedPageBreak/>
              <w:t>DatumAxis</w:t>
            </w:r>
            <w:bookmarkEnd w:id="140"/>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Creates </w:t>
            </w:r>
            <w:r w:rsidR="005E0D28">
              <w:fldChar w:fldCharType="begin"/>
            </w:r>
            <w:ins w:id="141" w:author="ppanigrahy" w:date="2010-01-12T11:03:00Z">
              <w:r w:rsidR="007B1A8F">
                <w:instrText>HYPERLINK "D:\\TMP\\.._top.dita"</w:instrText>
              </w:r>
            </w:ins>
            <w:del w:id="142" w:author="ppanigrahy" w:date="2010-01-12T11:03:00Z">
              <w:r w:rsidR="006D6529" w:rsidDel="007B1A8F">
                <w:delInstrText>HYPERLINK ".._top.dita"</w:delInstrText>
              </w:r>
            </w:del>
            <w:r w:rsidR="005E0D28">
              <w:fldChar w:fldCharType="separate"/>
            </w:r>
            <w:r>
              <w:rPr>
                <w:color w:val="0000FF"/>
                <w:u w:val="single"/>
              </w:rPr>
              <w:t>datum axis</w:t>
            </w:r>
            <w:r w:rsidR="005E0D28">
              <w:fldChar w:fldCharType="end"/>
            </w:r>
            <w:r>
              <w:t xml:space="preserve"> on your model.</w:t>
            </w:r>
          </w:p>
        </w:tc>
      </w:tr>
      <w:tr w:rsidR="008B5112" w:rsidTr="00EF3614">
        <w:tc>
          <w:tcPr>
            <w:tcW w:w="170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 </w:t>
            </w: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 xml:space="preserve">text, </w:t>
            </w:r>
          </w:p>
          <w:p w:rsidR="008B5112" w:rsidRDefault="008B5112">
            <w:pPr>
              <w:widowControl w:val="0"/>
              <w:autoSpaceDE w:val="0"/>
              <w:autoSpaceDN w:val="0"/>
              <w:adjustRightInd w:val="0"/>
              <w:ind w:left="80" w:right="100"/>
            </w:pPr>
            <w:r>
              <w:t>executable descriptor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bookmarkStart w:id="143" w:name="SurfaceRegion_2D_30354D439"/>
            <w:r>
              <w:t>SurfaceRegion</w:t>
            </w:r>
            <w:bookmarkEnd w:id="143"/>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 </w:t>
            </w:r>
            <w:r w:rsidR="005E0D28">
              <w:fldChar w:fldCharType="begin"/>
            </w:r>
            <w:ins w:id="144" w:author="ppanigrahy" w:date="2010-01-12T11:03:00Z">
              <w:r w:rsidR="007B1A8F">
                <w:instrText>HYPERLINK "D:\\TMP\\.._reg_top.dita"</w:instrText>
              </w:r>
            </w:ins>
            <w:del w:id="145" w:author="ppanigrahy" w:date="2010-01-12T11:03:00Z">
              <w:r w:rsidR="006D6529" w:rsidDel="007B1A8F">
                <w:delInstrText>HYPERLINK ".._reg_top.dita"</w:delInstrText>
              </w:r>
            </w:del>
            <w:r w:rsidR="005E0D28">
              <w:fldChar w:fldCharType="separate"/>
            </w:r>
            <w:r>
              <w:rPr>
                <w:color w:val="0000FF"/>
                <w:u w:val="single"/>
              </w:rPr>
              <w:t>surface regions</w:t>
            </w:r>
            <w:r w:rsidR="005E0D28">
              <w:fldChar w:fldCharType="end"/>
            </w:r>
            <w:r>
              <w:t>.</w:t>
            </w: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 xml:space="preserve">text, </w:t>
            </w:r>
          </w:p>
          <w:p w:rsidR="008B5112" w:rsidRDefault="008B5112">
            <w:pPr>
              <w:widowControl w:val="0"/>
              <w:autoSpaceDE w:val="0"/>
              <w:autoSpaceDN w:val="0"/>
              <w:adjustRightInd w:val="0"/>
              <w:ind w:left="80" w:right="100"/>
            </w:pPr>
            <w:r>
              <w:t>executable descriptor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bookmarkStart w:id="146" w:name="VolumeRegionExtrude_2D_303456AE9"/>
            <w:r>
              <w:t>VolumeRegionExtrude</w:t>
            </w:r>
            <w:bookmarkEnd w:id="146"/>
          </w:p>
          <w:p w:rsidR="008B5112" w:rsidRDefault="008B5112">
            <w:pPr>
              <w:widowControl w:val="0"/>
              <w:autoSpaceDE w:val="0"/>
              <w:autoSpaceDN w:val="0"/>
              <w:adjustRightInd w:val="0"/>
              <w:spacing w:before="140"/>
            </w:pPr>
            <w:bookmarkStart w:id="147" w:name="VolumeRegionRevolve_2D_303457A89"/>
            <w:r>
              <w:t>VolumeRegionRevolve</w:t>
            </w:r>
            <w:bookmarkEnd w:id="147"/>
          </w:p>
          <w:p w:rsidR="008B5112" w:rsidRDefault="008B5112">
            <w:pPr>
              <w:widowControl w:val="0"/>
              <w:autoSpaceDE w:val="0"/>
              <w:autoSpaceDN w:val="0"/>
              <w:adjustRightInd w:val="0"/>
              <w:spacing w:before="140"/>
            </w:pPr>
            <w:bookmarkStart w:id="148" w:name="VolumeRegionSweep_2D_303458A29"/>
            <w:r>
              <w:t>VolumeRegionSweep</w:t>
            </w:r>
            <w:bookmarkEnd w:id="148"/>
          </w:p>
          <w:p w:rsidR="008B5112" w:rsidRDefault="008B5112">
            <w:pPr>
              <w:widowControl w:val="0"/>
              <w:autoSpaceDE w:val="0"/>
              <w:autoSpaceDN w:val="0"/>
              <w:adjustRightInd w:val="0"/>
              <w:spacing w:before="140"/>
            </w:pPr>
            <w:bookmarkStart w:id="149" w:name="VolumeRegionBlend_2D_3034599C9"/>
            <w:r>
              <w:t>VolumeRegionBlend</w:t>
            </w:r>
            <w:bookmarkEnd w:id="149"/>
          </w:p>
          <w:p w:rsidR="008B5112" w:rsidRDefault="008B5112">
            <w:pPr>
              <w:widowControl w:val="0"/>
              <w:autoSpaceDE w:val="0"/>
              <w:autoSpaceDN w:val="0"/>
              <w:adjustRightInd w:val="0"/>
              <w:spacing w:before="140"/>
            </w:pPr>
            <w:bookmarkStart w:id="150" w:name="VolumeRegionUseQuilt_2D_30345A581"/>
            <w:r>
              <w:t>VolumeRegionUseQuilt</w:t>
            </w:r>
            <w:bookmarkEnd w:id="150"/>
          </w:p>
          <w:p w:rsidR="008B5112" w:rsidRDefault="008B5112">
            <w:pPr>
              <w:widowControl w:val="0"/>
              <w:autoSpaceDE w:val="0"/>
              <w:autoSpaceDN w:val="0"/>
              <w:adjustRightInd w:val="0"/>
              <w:spacing w:before="140"/>
            </w:pPr>
            <w:bookmarkStart w:id="151" w:name="VolumeRegionVarSectionSweep_2D_30345BCF1"/>
            <w:r>
              <w:t>VolumeRegionVarSectionSweep</w:t>
            </w:r>
            <w:bookmarkEnd w:id="151"/>
          </w:p>
          <w:p w:rsidR="008B5112" w:rsidRDefault="008B5112">
            <w:pPr>
              <w:widowControl w:val="0"/>
              <w:autoSpaceDE w:val="0"/>
              <w:autoSpaceDN w:val="0"/>
              <w:adjustRightInd w:val="0"/>
              <w:spacing w:before="140"/>
            </w:pPr>
            <w:bookmarkStart w:id="152" w:name="VolumeRegionSweptBlend_2D_30345C8A9"/>
            <w:r>
              <w:t>VolumeRegionSweptBlend</w:t>
            </w:r>
            <w:bookmarkEnd w:id="152"/>
          </w:p>
          <w:p w:rsidR="008B5112" w:rsidRDefault="008B5112">
            <w:pPr>
              <w:widowControl w:val="0"/>
              <w:autoSpaceDE w:val="0"/>
              <w:autoSpaceDN w:val="0"/>
              <w:adjustRightInd w:val="0"/>
              <w:ind w:left="80" w:right="100"/>
            </w:pPr>
            <w:bookmarkStart w:id="153" w:name="VolumeRegionHelicalSweep_2D_30345D849"/>
            <w:r>
              <w:t>VolumeRegionHelicalSweep</w:t>
            </w:r>
            <w:bookmarkEnd w:id="153"/>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 </w:t>
            </w:r>
            <w:r w:rsidR="005E0D28">
              <w:fldChar w:fldCharType="begin"/>
            </w:r>
            <w:ins w:id="154" w:author="ppanigrahy" w:date="2010-01-12T11:03:00Z">
              <w:r w:rsidR="007B1A8F">
                <w:instrText>HYPERLINK "D:\\TMP\\.._reg_top.dita"</w:instrText>
              </w:r>
            </w:ins>
            <w:del w:id="155" w:author="ppanigrahy" w:date="2010-01-12T11:03:00Z">
              <w:r w:rsidR="006D6529" w:rsidDel="007B1A8F">
                <w:delInstrText>HYPERLINK ".._reg_top.dita"</w:delInstrText>
              </w:r>
            </w:del>
            <w:r w:rsidR="005E0D28">
              <w:fldChar w:fldCharType="separate"/>
            </w:r>
            <w:r>
              <w:rPr>
                <w:color w:val="0000FF"/>
                <w:u w:val="single"/>
              </w:rPr>
              <w:t>volume regions</w:t>
            </w:r>
            <w:r w:rsidR="005E0D28">
              <w:fldChar w:fldCharType="end"/>
            </w:r>
            <w:r>
              <w:t xml:space="preserve"> based on the different volume creation methods. You can create a volume region task using these objects.</w:t>
            </w: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70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2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 xml:space="preserve">text, </w:t>
            </w:r>
          </w:p>
          <w:p w:rsidR="008B5112" w:rsidRDefault="008B5112">
            <w:pPr>
              <w:widowControl w:val="0"/>
              <w:autoSpaceDE w:val="0"/>
              <w:autoSpaceDN w:val="0"/>
              <w:adjustRightInd w:val="0"/>
              <w:ind w:left="80" w:right="100"/>
            </w:pPr>
            <w:r>
              <w:t>executable descriptor</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bl>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156" w:name="ModelingEntitiesYouCanDefineTasksA_2D_30"/>
      <w:bookmarkStart w:id="157" w:name="stylerid1_2E2_2E16_2E1"/>
      <w:bookmarkEnd w:id="156"/>
      <w:r>
        <w:rPr>
          <w:rFonts w:ascii="Arial" w:hAnsi="Arial" w:cs="Arial"/>
          <w:b/>
          <w:bCs/>
          <w:color w:val="47697F"/>
        </w:rPr>
        <w:t>Modeling Entities</w:t>
      </w:r>
      <w:bookmarkEnd w:id="157"/>
    </w:p>
    <w:p w:rsidR="008B5112" w:rsidRDefault="008B5112">
      <w:pPr>
        <w:widowControl w:val="0"/>
        <w:autoSpaceDE w:val="0"/>
        <w:autoSpaceDN w:val="0"/>
        <w:adjustRightInd w:val="0"/>
        <w:spacing w:before="140"/>
      </w:pPr>
      <w:r>
        <w:t>You can define tasks associated with the following modeling entity objects in the process template: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lastRenderedPageBreak/>
        <w:t>●</w:t>
      </w:r>
      <w:r>
        <w:t> </w:t>
      </w:r>
      <w:r w:rsidR="005E0D28">
        <w:fldChar w:fldCharType="begin"/>
      </w:r>
      <w:ins w:id="158" w:author="ppanigrahy" w:date="2010-01-12T11:03:00Z">
        <w:r w:rsidR="007B1A8F">
          <w:instrText>HYPERLINK "D:\\TMP\\pg_design.dita"</w:instrText>
        </w:r>
      </w:ins>
      <w:del w:id="159" w:author="ppanigrahy" w:date="2010-01-12T11:03:00Z">
        <w:r w:rsidR="006D6529" w:rsidDel="007B1A8F">
          <w:delInstrText>HYPERLINK "pg_design.dita"</w:delInstrText>
        </w:r>
      </w:del>
      <w:r w:rsidR="005E0D28">
        <w:fldChar w:fldCharType="separate"/>
      </w:r>
      <w:r>
        <w:rPr>
          <w:color w:val="0000FF"/>
          <w:u w:val="single"/>
        </w:rPr>
        <w:t>Constraint</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160" w:author="ppanigrahy" w:date="2010-01-12T11:03:00Z">
        <w:r w:rsidR="007B1A8F">
          <w:instrText>HYPERLINK "D:\\TMP\\pg_design.dita"</w:instrText>
        </w:r>
      </w:ins>
      <w:del w:id="161" w:author="ppanigrahy" w:date="2010-01-12T11:03:00Z">
        <w:r w:rsidR="006D6529" w:rsidDel="007B1A8F">
          <w:delInstrText>HYPERLINK "pg_design.dita"</w:delInstrText>
        </w:r>
      </w:del>
      <w:r w:rsidR="005E0D28">
        <w:fldChar w:fldCharType="separate"/>
      </w:r>
      <w:r>
        <w:rPr>
          <w:color w:val="0000FF"/>
          <w:u w:val="single"/>
        </w:rPr>
        <w:t>ConstraintSet</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162" w:author="ppanigrahy" w:date="2010-01-12T11:03:00Z">
        <w:r w:rsidR="007B1A8F">
          <w:instrText>HYPERLINK "D:\\TMP\\pg_design.dita"</w:instrText>
        </w:r>
      </w:ins>
      <w:del w:id="163" w:author="ppanigrahy" w:date="2010-01-12T11:03:00Z">
        <w:r w:rsidR="006D6529" w:rsidDel="007B1A8F">
          <w:delInstrText>HYPERLINK "pg_design.dita"</w:delInstrText>
        </w:r>
      </w:del>
      <w:r w:rsidR="005E0D28">
        <w:fldChar w:fldCharType="separate"/>
      </w:r>
      <w:r>
        <w:rPr>
          <w:color w:val="0000FF"/>
          <w:u w:val="single"/>
        </w:rPr>
        <w:t>Load</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164" w:author="ppanigrahy" w:date="2010-01-12T11:03:00Z">
        <w:r w:rsidR="007B1A8F">
          <w:instrText>HYPERLINK "D:\\TMP\\pg_design.dita"</w:instrText>
        </w:r>
      </w:ins>
      <w:del w:id="165" w:author="ppanigrahy" w:date="2010-01-12T11:03:00Z">
        <w:r w:rsidR="006D6529" w:rsidDel="007B1A8F">
          <w:delInstrText>HYPERLINK "pg_design.dita"</w:delInstrText>
        </w:r>
      </w:del>
      <w:r w:rsidR="005E0D28">
        <w:fldChar w:fldCharType="separate"/>
      </w:r>
      <w:r>
        <w:rPr>
          <w:color w:val="0000FF"/>
          <w:u w:val="single"/>
        </w:rPr>
        <w:t>LoadSet</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166" w:author="ppanigrahy" w:date="2010-01-12T11:03:00Z">
        <w:r w:rsidR="007B1A8F">
          <w:instrText>HYPERLINK "D:\\TMP\\pg_design.dita"</w:instrText>
        </w:r>
      </w:ins>
      <w:del w:id="167" w:author="ppanigrahy" w:date="2010-01-12T11:03:00Z">
        <w:r w:rsidR="006D6529" w:rsidDel="007B1A8F">
          <w:delInstrText>HYPERLINK "pg_design.dita"</w:delInstrText>
        </w:r>
      </w:del>
      <w:r w:rsidR="005E0D28">
        <w:fldChar w:fldCharType="separate"/>
      </w:r>
      <w:r>
        <w:rPr>
          <w:color w:val="0000FF"/>
          <w:u w:val="single"/>
        </w:rPr>
        <w:t>Measure</w:t>
      </w:r>
      <w:r w:rsidR="005E0D28">
        <w:fldChar w:fldCharType="end"/>
      </w:r>
    </w:p>
    <w:p w:rsidR="008B5112" w:rsidRDefault="008B5112">
      <w:pPr>
        <w:widowControl w:val="0"/>
        <w:autoSpaceDE w:val="0"/>
        <w:autoSpaceDN w:val="0"/>
        <w:adjustRightInd w:val="0"/>
        <w:spacing w:before="140"/>
      </w:pPr>
      <w:r>
        <w:t>Consider the following points when you specify the modeling entity object tasks: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task enables creation of the corresponding modeling entity object. The task is complete when a user creates one or more modeling entity objects. Process Guide automatically creates the ConstraintSet or LoadSet if it is not available in the model.</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the task is to edit a specific modeling entity, the task is complete when a user invokes the corresponding dialog box and closes it after making changes.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Process Guide associates this created or edited entities with the task. When a user deletes all the entities associated with the task, Process Guide marks the task as not valid.</w:t>
      </w:r>
    </w:p>
    <w:p w:rsidR="008B5112" w:rsidRDefault="008B5112">
      <w:pPr>
        <w:widowControl w:val="0"/>
        <w:autoSpaceDE w:val="0"/>
        <w:autoSpaceDN w:val="0"/>
        <w:adjustRightInd w:val="0"/>
        <w:spacing w:before="140"/>
      </w:pPr>
      <w:r>
        <w:t>Consider the following points when you specify the name attribute for the modeling entity object tasks: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specifies a new name, Mechanica creates a new modeling entity with the specified name.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creates a modeling entity without specifying any name, Mechanica creates a new modeling entity with the default name.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specifies the name of an existing modeling entity, Process Guide edits the existing modeling entity with the specified name.</w:t>
      </w:r>
    </w:p>
    <w:p w:rsidR="008B5112" w:rsidRDefault="008B5112">
      <w:pPr>
        <w:widowControl w:val="0"/>
        <w:autoSpaceDE w:val="0"/>
        <w:autoSpaceDN w:val="0"/>
        <w:adjustRightInd w:val="0"/>
        <w:spacing w:before="140"/>
      </w:pPr>
      <w:r>
        <w:t>Consider the following points when you specify the type attribute for the modeling entity object tasks: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If you do not specify the type attribute while defining the tasks associated with the Constraint and Load objects, </w:t>
      </w:r>
      <w:r>
        <w:rPr>
          <w:rFonts w:ascii="Arial" w:hAnsi="Arial" w:cs="Arial"/>
          <w:b/>
          <w:bCs/>
          <w:sz w:val="20"/>
          <w:szCs w:val="20"/>
        </w:rPr>
        <w:t>Process Guide</w:t>
      </w:r>
      <w:r>
        <w:t xml:space="preserve"> invokes the </w:t>
      </w:r>
      <w:r w:rsidR="005E0D28">
        <w:fldChar w:fldCharType="begin"/>
      </w:r>
      <w:ins w:id="168" w:author="ppanigrahy" w:date="2010-01-12T11:03:00Z">
        <w:r w:rsidR="007B1A8F">
          <w:instrText>HYPERLINK "D:\\TMP\\.._manage_constraints.dita"</w:instrText>
        </w:r>
      </w:ins>
      <w:del w:id="169" w:author="ppanigrahy" w:date="2010-01-12T11:03:00Z">
        <w:r w:rsidR="006D6529" w:rsidDel="007B1A8F">
          <w:delInstrText>HYPERLINK ".._manage_constraints.dita"</w:delInstrText>
        </w:r>
      </w:del>
      <w:r w:rsidR="005E0D28">
        <w:fldChar w:fldCharType="separate"/>
      </w:r>
      <w:r>
        <w:rPr>
          <w:color w:val="0000FF"/>
          <w:u w:val="single"/>
        </w:rPr>
        <w:t>Constraints Manager dialog box</w:t>
      </w:r>
      <w:r w:rsidR="005E0D28">
        <w:fldChar w:fldCharType="end"/>
      </w:r>
      <w:r>
        <w:t xml:space="preserve"> or </w:t>
      </w:r>
      <w:r w:rsidR="005E0D28">
        <w:fldChar w:fldCharType="begin"/>
      </w:r>
      <w:ins w:id="170" w:author="ppanigrahy" w:date="2010-01-12T11:03:00Z">
        <w:r w:rsidR="007B1A8F">
          <w:instrText>HYPERLINK "D:\\TMP\\.._manage_loads.dita"</w:instrText>
        </w:r>
      </w:ins>
      <w:del w:id="171" w:author="ppanigrahy" w:date="2010-01-12T11:03:00Z">
        <w:r w:rsidR="006D6529" w:rsidDel="007B1A8F">
          <w:delInstrText>HYPERLINK ".._manage_loads.dita"</w:delInstrText>
        </w:r>
      </w:del>
      <w:r w:rsidR="005E0D28">
        <w:fldChar w:fldCharType="separate"/>
      </w:r>
      <w:r>
        <w:rPr>
          <w:color w:val="0000FF"/>
          <w:u w:val="single"/>
        </w:rPr>
        <w:t>Loads Manager dialog box</w:t>
      </w:r>
      <w:r w:rsidR="005E0D28">
        <w:fldChar w:fldCharType="end"/>
      </w:r>
      <w:r>
        <w:t xml:space="preserve"> for a user to create one or more constraints or loads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If the task specifies the type for constraint or load, </w:t>
      </w:r>
      <w:r>
        <w:rPr>
          <w:rFonts w:ascii="Arial" w:hAnsi="Arial" w:cs="Arial"/>
          <w:b/>
          <w:bCs/>
          <w:sz w:val="20"/>
          <w:szCs w:val="20"/>
        </w:rPr>
        <w:t>Process Guide</w:t>
      </w:r>
      <w:r>
        <w:t xml:space="preserve"> invokes the dialog box to create the specified type of constraint or load.</w:t>
      </w:r>
    </w:p>
    <w:p w:rsidR="008B5112" w:rsidRDefault="008B5112">
      <w:pPr>
        <w:widowControl w:val="0"/>
        <w:autoSpaceDE w:val="0"/>
        <w:autoSpaceDN w:val="0"/>
        <w:adjustRightInd w:val="0"/>
        <w:spacing w:before="140"/>
      </w:pPr>
      <w:r>
        <w:t>The following table lists the object and its attributes to define tasks for creating modeling entities:</w:t>
      </w:r>
    </w:p>
    <w:tbl>
      <w:tblPr>
        <w:tblW w:w="0" w:type="auto"/>
        <w:tblInd w:w="100"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tblPr>
      <w:tblGrid>
        <w:gridCol w:w="1800"/>
        <w:gridCol w:w="1620"/>
        <w:gridCol w:w="1326"/>
        <w:gridCol w:w="1734"/>
        <w:gridCol w:w="2920"/>
      </w:tblGrid>
      <w:tr w:rsidR="008B5112" w:rsidTr="00EF3614">
        <w:trPr>
          <w:tblHeader/>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bookmarkStart w:id="172" w:name="stylerid1_2E2_2E16_2E11"/>
            <w:bookmarkEnd w:id="172"/>
            <w:r>
              <w:rPr>
                <w:rFonts w:ascii="Arial" w:hAnsi="Arial" w:cs="Arial"/>
                <w:b/>
                <w:bCs/>
              </w:rPr>
              <w:t>Object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Attributes</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 of values</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Valid Values</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rPr>
                <w:rFonts w:ascii="Arial" w:hAnsi="Arial" w:cs="Arial"/>
                <w:b/>
                <w:bCs/>
              </w:rPr>
            </w:pPr>
            <w:r>
              <w:rPr>
                <w:rFonts w:ascii="Arial" w:hAnsi="Arial" w:cs="Arial"/>
                <w:b/>
                <w:bCs/>
              </w:rPr>
              <w:t>Description</w:t>
            </w:r>
          </w:p>
        </w:tc>
      </w:tr>
      <w:tr w:rsidR="008B5112" w:rsidTr="00EF3614">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lastRenderedPageBreak/>
              <w:t>Constraint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Define </w:t>
            </w:r>
            <w:r w:rsidR="005E0D28">
              <w:fldChar w:fldCharType="begin"/>
            </w:r>
            <w:ins w:id="173" w:author="ppanigrahy" w:date="2010-01-12T11:03:00Z">
              <w:r w:rsidR="007B1A8F">
                <w:instrText>HYPERLINK "D:\\TMP\\.._top.dita"</w:instrText>
              </w:r>
            </w:ins>
            <w:del w:id="174" w:author="ppanigrahy" w:date="2010-01-12T11:03:00Z">
              <w:r w:rsidR="006D6529" w:rsidDel="007B1A8F">
                <w:delInstrText>HYPERLINK ".._top.dita"</w:delInstrText>
              </w:r>
            </w:del>
            <w:r w:rsidR="005E0D28">
              <w:fldChar w:fldCharType="separate"/>
            </w:r>
            <w:r>
              <w:rPr>
                <w:color w:val="0000FF"/>
                <w:u w:val="single"/>
              </w:rPr>
              <w:t>constraints</w:t>
            </w:r>
            <w:r w:rsidR="005E0D28">
              <w:fldChar w:fldCharType="end"/>
            </w:r>
            <w:r>
              <w:t xml:space="preserve"> for your model.</w:t>
            </w: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type</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 xml:space="preserve">Displacement, </w:t>
            </w:r>
          </w:p>
          <w:p w:rsidR="008B5112" w:rsidRDefault="008B5112">
            <w:pPr>
              <w:widowControl w:val="0"/>
              <w:autoSpaceDE w:val="0"/>
              <w:autoSpaceDN w:val="0"/>
              <w:adjustRightInd w:val="0"/>
              <w:spacing w:before="140"/>
            </w:pPr>
            <w:r>
              <w:t xml:space="preserve">Symmetry, </w:t>
            </w:r>
          </w:p>
          <w:p w:rsidR="008B5112" w:rsidRDefault="008B5112">
            <w:pPr>
              <w:widowControl w:val="0"/>
              <w:autoSpaceDE w:val="0"/>
              <w:autoSpaceDN w:val="0"/>
              <w:adjustRightInd w:val="0"/>
              <w:ind w:left="80" w:right="100"/>
            </w:pPr>
            <w:r>
              <w:t>AlongSurface</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constraintset</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TaskID</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ConstraintName</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ConstraintSet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Group various constraints in a </w:t>
            </w:r>
            <w:r w:rsidR="005E0D28">
              <w:fldChar w:fldCharType="begin"/>
            </w:r>
            <w:ins w:id="175" w:author="ppanigrahy" w:date="2010-01-12T11:03:00Z">
              <w:r w:rsidR="007B1A8F">
                <w:instrText>HYPERLINK "D:\\TMP\\.._under.dita"</w:instrText>
              </w:r>
            </w:ins>
            <w:del w:id="176" w:author="ppanigrahy" w:date="2010-01-12T11:03:00Z">
              <w:r w:rsidR="006D6529" w:rsidDel="007B1A8F">
                <w:delInstrText>HYPERLINK ".._under.dita"</w:delInstrText>
              </w:r>
            </w:del>
            <w:r w:rsidR="005E0D28">
              <w:fldChar w:fldCharType="separate"/>
            </w:r>
            <w:r>
              <w:rPr>
                <w:color w:val="0000FF"/>
                <w:u w:val="single"/>
              </w:rPr>
              <w:t>constraint set</w:t>
            </w:r>
            <w:r w:rsidR="005E0D28">
              <w:fldChar w:fldCharType="end"/>
            </w:r>
            <w:r>
              <w:t xml:space="preserve"> that act together, and at the same time, on your model.</w:t>
            </w: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Specify this attribute, if the value of the </w:t>
            </w:r>
            <w:r>
              <w:rPr>
                <w:rFonts w:ascii="Courier New" w:hAnsi="Courier New" w:cs="Courier New"/>
              </w:rPr>
              <w:t>visibility</w:t>
            </w:r>
            <w:r>
              <w:t xml:space="preserve"> attribute is set to ON.</w:t>
            </w: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visibility</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On, Off</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Process Guide displays the ConstraintSet by default. If the task specifies the value of this attribute to </w:t>
            </w:r>
            <w:r>
              <w:rPr>
                <w:rFonts w:ascii="Courier New" w:hAnsi="Courier New" w:cs="Courier New"/>
              </w:rPr>
              <w:t>Off</w:t>
            </w:r>
            <w:r>
              <w:t xml:space="preserve">, Process Guide completes the task without displaying it in the Navigation panel of the </w:t>
            </w:r>
            <w:r>
              <w:rPr>
                <w:rFonts w:ascii="Arial" w:hAnsi="Arial" w:cs="Arial"/>
                <w:b/>
                <w:bCs/>
                <w:sz w:val="20"/>
                <w:szCs w:val="20"/>
              </w:rPr>
              <w:t>Process Guide</w:t>
            </w:r>
            <w:r>
              <w:t xml:space="preserve"> dialog box. </w:t>
            </w: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ConstraintSetName</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Specify this attribute, if the </w:t>
            </w:r>
            <w:r>
              <w:rPr>
                <w:rFonts w:ascii="Courier New" w:hAnsi="Courier New" w:cs="Courier New"/>
              </w:rPr>
              <w:t>visibility</w:t>
            </w:r>
            <w:r>
              <w:t xml:space="preserve"> attribute is set to ON.</w:t>
            </w:r>
          </w:p>
        </w:tc>
      </w:tr>
      <w:tr w:rsidR="008B5112" w:rsidTr="00EF3614">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lastRenderedPageBreak/>
              <w:t>Load</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Define loads on your model.</w:t>
            </w: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type</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Force, Pressure, Bearing, Gravity, Centrifugal, GlobalTemperature, MEC/TTemperature, ExternalTemperature, StructuralTemperature</w:t>
            </w:r>
            <w:ins w:id="177" w:author="Christos Katsis" w:date="2010-01-05T17:44:00Z">
              <w:r w:rsidR="006A03A7">
                <w:t>, Preload</w:t>
              </w:r>
            </w:ins>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loadset</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TaskID</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LoadName</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LoadSet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Group various loads in a </w:t>
            </w:r>
            <w:r w:rsidR="005E0D28">
              <w:fldChar w:fldCharType="begin"/>
            </w:r>
            <w:ins w:id="178" w:author="ppanigrahy" w:date="2010-01-12T11:03:00Z">
              <w:r w:rsidR="007B1A8F">
                <w:instrText>HYPERLINK "D:\\TMP\\...dita"</w:instrText>
              </w:r>
            </w:ins>
            <w:del w:id="179" w:author="ppanigrahy" w:date="2010-01-12T11:03:00Z">
              <w:r w:rsidR="006D6529" w:rsidDel="007B1A8F">
                <w:delInstrText>HYPERLINK "...dita"</w:delInstrText>
              </w:r>
            </w:del>
            <w:r w:rsidR="005E0D28">
              <w:fldChar w:fldCharType="separate"/>
            </w:r>
            <w:r>
              <w:rPr>
                <w:color w:val="0000FF"/>
                <w:u w:val="single"/>
              </w:rPr>
              <w:t>load set</w:t>
            </w:r>
            <w:r w:rsidR="005E0D28">
              <w:fldChar w:fldCharType="end"/>
            </w:r>
            <w:r>
              <w:t xml:space="preserve"> that act together on your model.</w:t>
            </w: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Specify this attribute, if the value of the </w:t>
            </w:r>
            <w:r>
              <w:rPr>
                <w:rFonts w:ascii="Courier New" w:hAnsi="Courier New" w:cs="Courier New"/>
              </w:rPr>
              <w:t>visibility</w:t>
            </w:r>
            <w:r>
              <w:t xml:space="preserve"> attribute is set to ON.</w:t>
            </w: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visibility</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On, Off</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The LoadSet is displayed by default in the </w:t>
            </w:r>
            <w:r>
              <w:rPr>
                <w:rFonts w:ascii="Arial" w:hAnsi="Arial" w:cs="Arial"/>
                <w:b/>
                <w:bCs/>
                <w:sz w:val="20"/>
                <w:szCs w:val="20"/>
              </w:rPr>
              <w:t>Process Guide</w:t>
            </w:r>
            <w:r>
              <w:t xml:space="preserve"> dialog box. If the task sets the value of this attribute to </w:t>
            </w:r>
            <w:r>
              <w:rPr>
                <w:rFonts w:ascii="Courier New" w:hAnsi="Courier New" w:cs="Courier New"/>
              </w:rPr>
              <w:t>Off</w:t>
            </w:r>
            <w:r>
              <w:t xml:space="preserve">, Process Guide completes the task without displaying it in the </w:t>
            </w:r>
            <w:r>
              <w:lastRenderedPageBreak/>
              <w:t xml:space="preserve">Navigation panel of the </w:t>
            </w:r>
            <w:r>
              <w:rPr>
                <w:rFonts w:ascii="Arial" w:hAnsi="Arial" w:cs="Arial"/>
                <w:b/>
                <w:bCs/>
                <w:sz w:val="20"/>
                <w:szCs w:val="20"/>
              </w:rPr>
              <w:t>Process Guide</w:t>
            </w:r>
            <w:r>
              <w:t xml:space="preserve"> dialog box.</w:t>
            </w: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LoadSetname</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Specify this attribute, if the </w:t>
            </w:r>
            <w:r>
              <w:rPr>
                <w:rFonts w:ascii="Courier New" w:hAnsi="Courier New" w:cs="Courier New"/>
              </w:rPr>
              <w:t>visibility</w:t>
            </w:r>
            <w:r>
              <w:t xml:space="preserve"> attribute is set to ON.</w:t>
            </w:r>
          </w:p>
        </w:tc>
      </w:tr>
      <w:tr w:rsidR="008B5112" w:rsidTr="00EF3614">
        <w:tc>
          <w:tcPr>
            <w:tcW w:w="18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Measure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 </w:t>
            </w:r>
            <w:r w:rsidR="005E0D28">
              <w:fldChar w:fldCharType="begin"/>
            </w:r>
            <w:ins w:id="180" w:author="ppanigrahy" w:date="2010-01-12T11:03:00Z">
              <w:r w:rsidR="007B1A8F">
                <w:instrText>HYPERLINK "D:\\TMP\\.._top_s.dita"</w:instrText>
              </w:r>
            </w:ins>
            <w:del w:id="181" w:author="ppanigrahy" w:date="2010-01-12T11:03:00Z">
              <w:r w:rsidR="006D6529" w:rsidDel="007B1A8F">
                <w:delInstrText>HYPERLINK ".._top_s.dita"</w:delInstrText>
              </w:r>
            </w:del>
            <w:r w:rsidR="005E0D28">
              <w:fldChar w:fldCharType="separate"/>
            </w:r>
            <w:r>
              <w:rPr>
                <w:color w:val="0000FF"/>
                <w:u w:val="single"/>
              </w:rPr>
              <w:t>measures</w:t>
            </w:r>
            <w:r w:rsidR="005E0D28">
              <w:fldChar w:fldCharType="end"/>
            </w:r>
            <w:r>
              <w:t>.</w:t>
            </w: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MeasureName</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3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bl>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182" w:name="IdealizationsYouCanDefineTasksAsso_2D_30"/>
      <w:bookmarkStart w:id="183" w:name="stylerid1_2E2_2E17_2E1"/>
      <w:bookmarkEnd w:id="182"/>
      <w:r>
        <w:rPr>
          <w:rFonts w:ascii="Arial" w:hAnsi="Arial" w:cs="Arial"/>
          <w:b/>
          <w:bCs/>
          <w:color w:val="47697F"/>
        </w:rPr>
        <w:t>Idealizations</w:t>
      </w:r>
      <w:bookmarkEnd w:id="183"/>
    </w:p>
    <w:p w:rsidR="008B5112" w:rsidRDefault="008B5112">
      <w:pPr>
        <w:widowControl w:val="0"/>
        <w:autoSpaceDE w:val="0"/>
        <w:autoSpaceDN w:val="0"/>
        <w:adjustRightInd w:val="0"/>
        <w:spacing w:before="140"/>
      </w:pPr>
      <w:r>
        <w:t>You can define tasks associated with the following idealization objects in the process template: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184" w:author="ppanigrahy" w:date="2010-01-12T11:03:00Z">
        <w:r w:rsidR="007B1A8F">
          <w:instrText>HYPERLINK "D:\\TMP\\pg_design.dita"</w:instrText>
        </w:r>
      </w:ins>
      <w:del w:id="185" w:author="ppanigrahy" w:date="2010-01-12T11:03:00Z">
        <w:r w:rsidR="006D6529" w:rsidDel="007B1A8F">
          <w:delInstrText>HYPERLINK "pg_design.dita"</w:delInstrText>
        </w:r>
      </w:del>
      <w:r w:rsidR="005E0D28">
        <w:fldChar w:fldCharType="separate"/>
      </w:r>
      <w:r>
        <w:rPr>
          <w:color w:val="0000FF"/>
          <w:u w:val="single"/>
        </w:rPr>
        <w:t>Shell</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186" w:author="ppanigrahy" w:date="2010-01-12T11:03:00Z">
        <w:r w:rsidR="007B1A8F">
          <w:instrText>HYPERLINK "D:\\TMP\\pg_design.dita"</w:instrText>
        </w:r>
      </w:ins>
      <w:del w:id="187" w:author="ppanigrahy" w:date="2010-01-12T11:03:00Z">
        <w:r w:rsidR="006D6529" w:rsidDel="007B1A8F">
          <w:delInstrText>HYPERLINK "pg_design.dita"</w:delInstrText>
        </w:r>
      </w:del>
      <w:r w:rsidR="005E0D28">
        <w:fldChar w:fldCharType="separate"/>
      </w:r>
      <w:r>
        <w:rPr>
          <w:color w:val="0000FF"/>
          <w:u w:val="single"/>
        </w:rPr>
        <w:t>Midsurface</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188" w:author="ppanigrahy" w:date="2010-01-12T11:03:00Z">
        <w:r w:rsidR="007B1A8F">
          <w:instrText>HYPERLINK "D:\\TMP\\pg_design.dita"</w:instrText>
        </w:r>
      </w:ins>
      <w:del w:id="189" w:author="ppanigrahy" w:date="2010-01-12T11:03:00Z">
        <w:r w:rsidR="006D6529" w:rsidDel="007B1A8F">
          <w:delInstrText>HYPERLINK "pg_design.dita"</w:delInstrText>
        </w:r>
      </w:del>
      <w:r w:rsidR="005E0D28">
        <w:fldChar w:fldCharType="separate"/>
      </w:r>
      <w:r>
        <w:rPr>
          <w:color w:val="0000FF"/>
          <w:u w:val="single"/>
        </w:rPr>
        <w:t>Beam</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190" w:author="ppanigrahy" w:date="2010-01-12T11:03:00Z">
        <w:r w:rsidR="007B1A8F">
          <w:instrText>HYPERLINK "D:\\TMP\\pg_design.dita"</w:instrText>
        </w:r>
      </w:ins>
      <w:del w:id="191" w:author="ppanigrahy" w:date="2010-01-12T11:03:00Z">
        <w:r w:rsidR="006D6529" w:rsidDel="007B1A8F">
          <w:delInstrText>HYPERLINK "pg_design.dita"</w:delInstrText>
        </w:r>
      </w:del>
      <w:r w:rsidR="005E0D28">
        <w:fldChar w:fldCharType="separate"/>
      </w:r>
      <w:r>
        <w:rPr>
          <w:color w:val="0000FF"/>
          <w:u w:val="single"/>
        </w:rPr>
        <w:t>Mass</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192" w:author="ppanigrahy" w:date="2010-01-12T11:03:00Z">
        <w:r w:rsidR="007B1A8F">
          <w:instrText>HYPERLINK "D:\\TMP\\pg_design.dita"</w:instrText>
        </w:r>
      </w:ins>
      <w:del w:id="193" w:author="ppanigrahy" w:date="2010-01-12T11:03:00Z">
        <w:r w:rsidR="006D6529" w:rsidDel="007B1A8F">
          <w:delInstrText>HYPERLINK "pg_design.dita"</w:delInstrText>
        </w:r>
      </w:del>
      <w:r w:rsidR="005E0D28">
        <w:fldChar w:fldCharType="separate"/>
      </w:r>
      <w:r>
        <w:rPr>
          <w:color w:val="0000FF"/>
          <w:u w:val="single"/>
        </w:rPr>
        <w:t>Spring</w:t>
      </w:r>
      <w:r w:rsidR="005E0D28">
        <w:fldChar w:fldCharType="end"/>
      </w:r>
    </w:p>
    <w:p w:rsidR="008B5112" w:rsidRDefault="008B5112">
      <w:pPr>
        <w:widowControl w:val="0"/>
        <w:autoSpaceDE w:val="0"/>
        <w:autoSpaceDN w:val="0"/>
        <w:adjustRightInd w:val="0"/>
        <w:spacing w:before="140"/>
      </w:pPr>
      <w:r>
        <w:t>Consider the following points when you specify the idealization object tasks: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Process Guide associates the created or edited idealization with the task.</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task is complete when creation or editing of idealization is complete.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When a user deletes the idealization associated with the task, Process Guide marks the task as not valid.</w:t>
      </w:r>
    </w:p>
    <w:p w:rsidR="008B5112" w:rsidRDefault="008B5112">
      <w:pPr>
        <w:widowControl w:val="0"/>
        <w:autoSpaceDE w:val="0"/>
        <w:autoSpaceDN w:val="0"/>
        <w:adjustRightInd w:val="0"/>
        <w:spacing w:before="140"/>
      </w:pPr>
      <w:r>
        <w:t>Consider the following points when you specify the name attribute for the idealization object tasks: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If a user specifies a new name for idealization, Mechanica creates a new idealization with the </w:t>
      </w:r>
      <w:r>
        <w:lastRenderedPageBreak/>
        <w:t>specified name.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creates an idealization without specifying any name, Mechanica creates a new idealization with the default name.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specifies the name of an existing idealization, Process Guide edits the existing idealization with the specified name.</w:t>
      </w:r>
    </w:p>
    <w:p w:rsidR="008B5112" w:rsidRDefault="008B5112">
      <w:pPr>
        <w:widowControl w:val="0"/>
        <w:autoSpaceDE w:val="0"/>
        <w:autoSpaceDN w:val="0"/>
        <w:adjustRightInd w:val="0"/>
        <w:spacing w:before="140"/>
      </w:pPr>
      <w:r>
        <w:t>The following table lists the object and its attributes to define tasks for creating modeling entities and idealizations:</w:t>
      </w:r>
    </w:p>
    <w:tbl>
      <w:tblPr>
        <w:tblW w:w="0" w:type="auto"/>
        <w:tblInd w:w="100"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tblPr>
      <w:tblGrid>
        <w:gridCol w:w="1582"/>
        <w:gridCol w:w="1582"/>
        <w:gridCol w:w="1582"/>
        <w:gridCol w:w="1582"/>
        <w:gridCol w:w="2132"/>
      </w:tblGrid>
      <w:tr w:rsidR="008B5112" w:rsidTr="0009498E">
        <w:trPr>
          <w:tblHeader/>
        </w:trPr>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bookmarkStart w:id="194" w:name="stylerid1_2E2_2E17_2E9"/>
            <w:bookmarkEnd w:id="194"/>
            <w:r>
              <w:rPr>
                <w:rFonts w:ascii="Arial" w:hAnsi="Arial" w:cs="Arial"/>
                <w:b/>
                <w:bCs/>
              </w:rPr>
              <w:t>Object</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Attributes</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 of values</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rPr>
                <w:rFonts w:ascii="Arial" w:hAnsi="Arial" w:cs="Arial"/>
                <w:b/>
                <w:bCs/>
              </w:rPr>
            </w:pPr>
            <w:r>
              <w:rPr>
                <w:rFonts w:ascii="Arial" w:hAnsi="Arial" w:cs="Arial"/>
                <w:b/>
                <w:bCs/>
              </w:rPr>
              <w:t>Valid Values</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rPr>
                <w:rFonts w:ascii="Arial" w:hAnsi="Arial" w:cs="Arial"/>
                <w:b/>
                <w:bCs/>
              </w:rPr>
            </w:pPr>
            <w:r>
              <w:rPr>
                <w:rFonts w:ascii="Arial" w:hAnsi="Arial" w:cs="Arial"/>
                <w:b/>
                <w:bCs/>
              </w:rPr>
              <w:t>Description</w:t>
            </w:r>
          </w:p>
        </w:tc>
      </w:tr>
      <w:tr w:rsidR="008B5112" w:rsidTr="0009498E">
        <w:tc>
          <w:tcPr>
            <w:tcW w:w="15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Shell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 </w:t>
            </w:r>
            <w:r w:rsidR="005E0D28">
              <w:fldChar w:fldCharType="begin"/>
            </w:r>
            <w:ins w:id="195" w:author="ppanigrahy" w:date="2010-01-12T11:03:00Z">
              <w:r w:rsidR="007B1A8F">
                <w:instrText>HYPERLINK "D:\\TMP\\.._top.dita"</w:instrText>
              </w:r>
            </w:ins>
            <w:del w:id="196" w:author="ppanigrahy" w:date="2010-01-12T11:03:00Z">
              <w:r w:rsidR="006D6529" w:rsidDel="007B1A8F">
                <w:delInstrText>HYPERLINK ".._top.dita"</w:delInstrText>
              </w:r>
            </w:del>
            <w:r w:rsidR="005E0D28">
              <w:fldChar w:fldCharType="separate"/>
            </w:r>
            <w:r>
              <w:rPr>
                <w:color w:val="0000FF"/>
                <w:u w:val="single"/>
              </w:rPr>
              <w:t>shells</w:t>
            </w:r>
            <w:r w:rsidR="005E0D28">
              <w:fldChar w:fldCharType="end"/>
            </w:r>
            <w:r>
              <w:t xml:space="preserve"> for your model.</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ShellName</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Midsurface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Creates a </w:t>
            </w:r>
            <w:r w:rsidR="005E0D28">
              <w:fldChar w:fldCharType="begin"/>
            </w:r>
            <w:ins w:id="197" w:author="ppanigrahy" w:date="2010-01-12T11:03:00Z">
              <w:r w:rsidR="007B1A8F">
                <w:instrText>HYPERLINK "D:\\TMP\\.._pair_defn_dialog.dita"</w:instrText>
              </w:r>
            </w:ins>
            <w:del w:id="198" w:author="ppanigrahy" w:date="2010-01-12T11:03:00Z">
              <w:r w:rsidR="006D6529" w:rsidDel="007B1A8F">
                <w:delInstrText>HYPERLINK ".._pair_defn_dialog.dita"</w:delInstrText>
              </w:r>
            </w:del>
            <w:r w:rsidR="005E0D28">
              <w:fldChar w:fldCharType="separate"/>
            </w:r>
            <w:r>
              <w:rPr>
                <w:color w:val="0000FF"/>
                <w:u w:val="single"/>
              </w:rPr>
              <w:t>midsurface</w:t>
            </w:r>
            <w:r w:rsidR="005E0D28">
              <w:fldChar w:fldCharType="end"/>
            </w:r>
            <w:r>
              <w:t xml:space="preserve"> by pairing two surfaces.</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ShellPairName</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Beam</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 </w:t>
            </w:r>
            <w:r w:rsidR="005E0D28">
              <w:fldChar w:fldCharType="begin"/>
            </w:r>
            <w:ins w:id="199" w:author="ppanigrahy" w:date="2010-01-12T11:03:00Z">
              <w:r w:rsidR="007B1A8F">
                <w:instrText>HYPERLINK "D:\\TMP\\.._top.dita"</w:instrText>
              </w:r>
            </w:ins>
            <w:del w:id="200" w:author="ppanigrahy" w:date="2010-01-12T11:03:00Z">
              <w:r w:rsidR="006D6529" w:rsidDel="007B1A8F">
                <w:delInstrText>HYPERLINK ".._top.dita"</w:delInstrText>
              </w:r>
            </w:del>
            <w:r w:rsidR="005E0D28">
              <w:fldChar w:fldCharType="separate"/>
            </w:r>
            <w:r>
              <w:rPr>
                <w:color w:val="0000FF"/>
                <w:u w:val="single"/>
              </w:rPr>
              <w:t>beams</w:t>
            </w:r>
            <w:r w:rsidR="005E0D28">
              <w:fldChar w:fldCharType="end"/>
            </w:r>
            <w:r>
              <w:t xml:space="preserve"> as model idealization.</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BeamName</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lastRenderedPageBreak/>
              <w:t>Mass</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Creates </w:t>
            </w:r>
            <w:r w:rsidR="005E0D28">
              <w:fldChar w:fldCharType="begin"/>
            </w:r>
            <w:ins w:id="201" w:author="ppanigrahy" w:date="2010-01-12T11:03:00Z">
              <w:r w:rsidR="007B1A8F">
                <w:instrText>HYPERLINK "D:\\TMP\\.._top.dita"</w:instrText>
              </w:r>
            </w:ins>
            <w:del w:id="202" w:author="ppanigrahy" w:date="2010-01-12T11:03:00Z">
              <w:r w:rsidR="006D6529" w:rsidDel="007B1A8F">
                <w:delInstrText>HYPERLINK ".._top.dita"</w:delInstrText>
              </w:r>
            </w:del>
            <w:r w:rsidR="005E0D28">
              <w:fldChar w:fldCharType="separate"/>
            </w:r>
            <w:r>
              <w:rPr>
                <w:color w:val="0000FF"/>
                <w:u w:val="single"/>
              </w:rPr>
              <w:t>mass</w:t>
            </w:r>
            <w:r w:rsidR="005E0D28">
              <w:fldChar w:fldCharType="end"/>
            </w:r>
            <w:r>
              <w:t xml:space="preserve"> as an idealization that you can use to represent a concentrated mass without a specified shape. </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MassName</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Spring</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Create </w:t>
            </w:r>
            <w:r w:rsidR="005E0D28">
              <w:fldChar w:fldCharType="begin"/>
            </w:r>
            <w:ins w:id="203" w:author="ppanigrahy" w:date="2010-01-12T11:03:00Z">
              <w:r w:rsidR="007B1A8F">
                <w:instrText>HYPERLINK "D:\\TMP\\.._top.dita"</w:instrText>
              </w:r>
            </w:ins>
            <w:del w:id="204" w:author="ppanigrahy" w:date="2010-01-12T11:03:00Z">
              <w:r w:rsidR="006D6529" w:rsidDel="007B1A8F">
                <w:delInstrText>HYPERLINK ".._top.dita"</w:delInstrText>
              </w:r>
            </w:del>
            <w:r w:rsidR="005E0D28">
              <w:fldChar w:fldCharType="separate"/>
            </w:r>
            <w:r>
              <w:rPr>
                <w:color w:val="0000FF"/>
                <w:u w:val="single"/>
              </w:rPr>
              <w:t>springs</w:t>
            </w:r>
            <w:r w:rsidR="005E0D28">
              <w:fldChar w:fldCharType="end"/>
            </w:r>
            <w:r>
              <w:t xml:space="preserve"> in your model.</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SpringName</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bl>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205" w:name="PropertiesYouCanDefineTasksAssocia_2D_30"/>
      <w:bookmarkStart w:id="206" w:name="stylerid1_2E2_2E18_2E1"/>
      <w:bookmarkEnd w:id="205"/>
      <w:r>
        <w:rPr>
          <w:rFonts w:ascii="Arial" w:hAnsi="Arial" w:cs="Arial"/>
          <w:b/>
          <w:bCs/>
          <w:color w:val="47697F"/>
        </w:rPr>
        <w:t>Properties</w:t>
      </w:r>
      <w:bookmarkEnd w:id="206"/>
    </w:p>
    <w:p w:rsidR="008B5112" w:rsidRDefault="008B5112">
      <w:pPr>
        <w:widowControl w:val="0"/>
        <w:autoSpaceDE w:val="0"/>
        <w:autoSpaceDN w:val="0"/>
        <w:adjustRightInd w:val="0"/>
        <w:spacing w:before="140"/>
      </w:pPr>
      <w:r>
        <w:t>You can define tasks associated with the following properties in the process template: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207" w:author="ppanigrahy" w:date="2010-01-12T11:03:00Z">
        <w:r w:rsidR="007B1A8F">
          <w:instrText>HYPERLINK "D:\\TMP\\pg_design.dita"</w:instrText>
        </w:r>
      </w:ins>
      <w:del w:id="208" w:author="ppanigrahy" w:date="2010-01-12T11:03:00Z">
        <w:r w:rsidR="006D6529" w:rsidDel="007B1A8F">
          <w:delInstrText>HYPERLINK "pg_design.dita"</w:delInstrText>
        </w:r>
      </w:del>
      <w:r w:rsidR="005E0D28">
        <w:fldChar w:fldCharType="separate"/>
      </w:r>
      <w:r>
        <w:rPr>
          <w:color w:val="0000FF"/>
          <w:u w:val="single"/>
        </w:rPr>
        <w:t>ShellProperty</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209" w:author="ppanigrahy" w:date="2010-01-12T11:03:00Z">
        <w:r w:rsidR="007B1A8F">
          <w:instrText>HYPERLINK "D:\\TMP\\pg_design.dita"</w:instrText>
        </w:r>
      </w:ins>
      <w:del w:id="210" w:author="ppanigrahy" w:date="2010-01-12T11:03:00Z">
        <w:r w:rsidR="006D6529" w:rsidDel="007B1A8F">
          <w:delInstrText>HYPERLINK "pg_design.dita"</w:delInstrText>
        </w:r>
      </w:del>
      <w:r w:rsidR="005E0D28">
        <w:fldChar w:fldCharType="separate"/>
      </w:r>
      <w:r>
        <w:rPr>
          <w:color w:val="0000FF"/>
          <w:u w:val="single"/>
        </w:rPr>
        <w:t>BeamSection</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211" w:author="ppanigrahy" w:date="2010-01-12T11:03:00Z">
        <w:r w:rsidR="007B1A8F">
          <w:instrText>HYPERLINK "D:\\TMP\\pg_design.dita"</w:instrText>
        </w:r>
      </w:ins>
      <w:del w:id="212" w:author="ppanigrahy" w:date="2010-01-12T11:03:00Z">
        <w:r w:rsidR="006D6529" w:rsidDel="007B1A8F">
          <w:delInstrText>HYPERLINK "pg_design.dita"</w:delInstrText>
        </w:r>
      </w:del>
      <w:r w:rsidR="005E0D28">
        <w:fldChar w:fldCharType="separate"/>
      </w:r>
      <w:r>
        <w:rPr>
          <w:color w:val="0000FF"/>
          <w:u w:val="single"/>
        </w:rPr>
        <w:t>BeamOrientation</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213" w:author="ppanigrahy" w:date="2010-01-12T11:03:00Z">
        <w:r w:rsidR="007B1A8F">
          <w:instrText>HYPERLINK "D:\\TMP\\pg_design.dita"</w:instrText>
        </w:r>
      </w:ins>
      <w:del w:id="214" w:author="ppanigrahy" w:date="2010-01-12T11:03:00Z">
        <w:r w:rsidR="006D6529" w:rsidDel="007B1A8F">
          <w:delInstrText>HYPERLINK "pg_design.dita"</w:delInstrText>
        </w:r>
      </w:del>
      <w:r w:rsidR="005E0D28">
        <w:fldChar w:fldCharType="separate"/>
      </w:r>
      <w:r>
        <w:rPr>
          <w:color w:val="0000FF"/>
          <w:u w:val="single"/>
        </w:rPr>
        <w:t>BeamRelease</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215" w:author="ppanigrahy" w:date="2010-01-12T11:03:00Z">
        <w:r w:rsidR="007B1A8F">
          <w:instrText>HYPERLINK "D:\\TMP\\pg_design.dita"</w:instrText>
        </w:r>
      </w:ins>
      <w:del w:id="216" w:author="ppanigrahy" w:date="2010-01-12T11:03:00Z">
        <w:r w:rsidR="006D6529" w:rsidDel="007B1A8F">
          <w:delInstrText>HYPERLINK "pg_design.dita"</w:delInstrText>
        </w:r>
      </w:del>
      <w:r w:rsidR="005E0D28">
        <w:fldChar w:fldCharType="separate"/>
      </w:r>
      <w:r>
        <w:rPr>
          <w:color w:val="0000FF"/>
          <w:u w:val="single"/>
        </w:rPr>
        <w:t>MassProperty</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217" w:author="ppanigrahy" w:date="2010-01-12T11:03:00Z">
        <w:r w:rsidR="007B1A8F">
          <w:instrText>HYPERLINK "D:\\TMP\\pg_design.dita"</w:instrText>
        </w:r>
      </w:ins>
      <w:del w:id="218" w:author="ppanigrahy" w:date="2010-01-12T11:03:00Z">
        <w:r w:rsidR="006D6529" w:rsidDel="007B1A8F">
          <w:delInstrText>HYPERLINK "pg_design.dita"</w:delInstrText>
        </w:r>
      </w:del>
      <w:r w:rsidR="005E0D28">
        <w:fldChar w:fldCharType="separate"/>
      </w:r>
      <w:r>
        <w:rPr>
          <w:color w:val="0000FF"/>
          <w:u w:val="single"/>
        </w:rPr>
        <w:t>SpringProperty</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219" w:author="ppanigrahy" w:date="2010-01-12T11:03:00Z">
        <w:r w:rsidR="007B1A8F">
          <w:instrText>HYPERLINK "D:\\TMP\\pg_design.dita"</w:instrText>
        </w:r>
      </w:ins>
      <w:del w:id="220" w:author="ppanigrahy" w:date="2010-01-12T11:03:00Z">
        <w:r w:rsidR="006D6529" w:rsidDel="007B1A8F">
          <w:delInstrText>HYPERLINK "pg_design.dita"</w:delInstrText>
        </w:r>
      </w:del>
      <w:r w:rsidR="005E0D28">
        <w:fldChar w:fldCharType="separate"/>
      </w:r>
      <w:r>
        <w:rPr>
          <w:color w:val="0000FF"/>
          <w:u w:val="single"/>
        </w:rPr>
        <w:t>Material</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lastRenderedPageBreak/>
        <w:t>●</w:t>
      </w:r>
      <w:r>
        <w:t> </w:t>
      </w:r>
      <w:r w:rsidR="005E0D28">
        <w:fldChar w:fldCharType="begin"/>
      </w:r>
      <w:ins w:id="221" w:author="ppanigrahy" w:date="2010-01-12T11:03:00Z">
        <w:r w:rsidR="007B1A8F">
          <w:instrText>HYPERLINK "D:\\TMP\\pg_design.dita"</w:instrText>
        </w:r>
      </w:ins>
      <w:del w:id="222" w:author="ppanigrahy" w:date="2010-01-12T11:03:00Z">
        <w:r w:rsidR="006D6529" w:rsidDel="007B1A8F">
          <w:delInstrText>HYPERLINK "pg_design.dita"</w:delInstrText>
        </w:r>
      </w:del>
      <w:r w:rsidR="005E0D28">
        <w:fldChar w:fldCharType="separate"/>
      </w:r>
      <w:r>
        <w:rPr>
          <w:color w:val="0000FF"/>
          <w:u w:val="single"/>
        </w:rPr>
        <w:t>MaterialOrientation</w:t>
      </w:r>
      <w:r w:rsidR="005E0D28">
        <w:fldChar w:fldCharType="end"/>
      </w:r>
    </w:p>
    <w:p w:rsidR="008B5112" w:rsidRDefault="008B5112">
      <w:pPr>
        <w:widowControl w:val="0"/>
        <w:autoSpaceDE w:val="0"/>
        <w:autoSpaceDN w:val="0"/>
        <w:adjustRightInd w:val="0"/>
        <w:spacing w:before="140"/>
      </w:pPr>
      <w:r>
        <w:t>Consider the following points when you specify the property object tasks: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Process Guide associates the newly created or edited property with the task.</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task is complete when creation or editing of property is complete.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When a user deletes the property associated with the task, Process Guide marks the task as not valid.</w:t>
      </w:r>
    </w:p>
    <w:p w:rsidR="008B5112" w:rsidRDefault="008B5112">
      <w:pPr>
        <w:widowControl w:val="0"/>
        <w:autoSpaceDE w:val="0"/>
        <w:autoSpaceDN w:val="0"/>
        <w:adjustRightInd w:val="0"/>
        <w:spacing w:before="140"/>
      </w:pPr>
      <w:r>
        <w:t>Consider the following points when you specify the name attribute for the property object tasks: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specifies a new name for property, Mechanica creates a new property with the specified name.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creates a property without specifying any name, Mechanica creates a new property with the default name.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specifies the name of an existing property, Process Guide edits the existing property with the specified name.</w:t>
      </w:r>
    </w:p>
    <w:p w:rsidR="008B5112" w:rsidRDefault="008B5112">
      <w:pPr>
        <w:widowControl w:val="0"/>
        <w:autoSpaceDE w:val="0"/>
        <w:autoSpaceDN w:val="0"/>
        <w:adjustRightInd w:val="0"/>
        <w:spacing w:before="140"/>
      </w:pPr>
      <w:r>
        <w:t>The following table lists the object and its attributes for defining tasks to create model properties:</w:t>
      </w:r>
    </w:p>
    <w:tbl>
      <w:tblPr>
        <w:tblW w:w="0" w:type="auto"/>
        <w:tblInd w:w="100"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tblPr>
      <w:tblGrid>
        <w:gridCol w:w="1884"/>
        <w:gridCol w:w="1280"/>
        <w:gridCol w:w="1582"/>
        <w:gridCol w:w="1908"/>
        <w:gridCol w:w="2070"/>
      </w:tblGrid>
      <w:tr w:rsidR="008B5112" w:rsidRPr="0009498E" w:rsidTr="00EF3614">
        <w:tc>
          <w:tcPr>
            <w:tcW w:w="18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Pr="0009498E" w:rsidRDefault="008B5112">
            <w:pPr>
              <w:widowControl w:val="0"/>
              <w:autoSpaceDE w:val="0"/>
              <w:autoSpaceDN w:val="0"/>
              <w:adjustRightInd w:val="0"/>
              <w:ind w:left="80" w:right="100"/>
              <w:rPr>
                <w:b/>
              </w:rPr>
            </w:pPr>
            <w:bookmarkStart w:id="223" w:name="stylerid1_2E2_2E18_2E9"/>
            <w:bookmarkEnd w:id="223"/>
            <w:r w:rsidRPr="0009498E">
              <w:rPr>
                <w:b/>
              </w:rPr>
              <w:t>Object</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Pr="0009498E" w:rsidRDefault="008B5112">
            <w:pPr>
              <w:widowControl w:val="0"/>
              <w:autoSpaceDE w:val="0"/>
              <w:autoSpaceDN w:val="0"/>
              <w:adjustRightInd w:val="0"/>
              <w:ind w:left="80" w:right="100"/>
              <w:rPr>
                <w:b/>
              </w:rPr>
            </w:pPr>
            <w:r w:rsidRPr="0009498E">
              <w:rPr>
                <w:b/>
              </w:rPr>
              <w:t>Attributes</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Pr="0009498E" w:rsidRDefault="008B5112">
            <w:pPr>
              <w:widowControl w:val="0"/>
              <w:autoSpaceDE w:val="0"/>
              <w:autoSpaceDN w:val="0"/>
              <w:adjustRightInd w:val="0"/>
              <w:ind w:left="80" w:right="100"/>
              <w:rPr>
                <w:b/>
              </w:rPr>
            </w:pPr>
            <w:r w:rsidRPr="0009498E">
              <w:rPr>
                <w:b/>
              </w:rPr>
              <w:t># of values</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Pr="0009498E" w:rsidRDefault="008B5112">
            <w:pPr>
              <w:widowControl w:val="0"/>
              <w:autoSpaceDE w:val="0"/>
              <w:autoSpaceDN w:val="0"/>
              <w:adjustRightInd w:val="0"/>
              <w:ind w:left="80" w:right="100"/>
              <w:rPr>
                <w:b/>
              </w:rPr>
            </w:pPr>
            <w:r w:rsidRPr="0009498E">
              <w:rPr>
                <w:b/>
              </w:rPr>
              <w:t>Valid Values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Pr="0009498E" w:rsidRDefault="008B5112">
            <w:pPr>
              <w:widowControl w:val="0"/>
              <w:autoSpaceDE w:val="0"/>
              <w:autoSpaceDN w:val="0"/>
              <w:adjustRightInd w:val="0"/>
              <w:ind w:left="80" w:right="80"/>
              <w:rPr>
                <w:b/>
              </w:rPr>
            </w:pPr>
            <w:r w:rsidRPr="0009498E">
              <w:rPr>
                <w:b/>
              </w:rPr>
              <w:t>Description</w:t>
            </w:r>
          </w:p>
        </w:tc>
      </w:tr>
      <w:tr w:rsidR="008B5112" w:rsidTr="00EF3614">
        <w:tc>
          <w:tcPr>
            <w:tcW w:w="18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ShellProperty</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Defines a </w:t>
            </w:r>
            <w:r w:rsidR="005E0D28">
              <w:fldChar w:fldCharType="begin"/>
            </w:r>
            <w:ins w:id="224" w:author="ppanigrahy" w:date="2010-01-12T11:03:00Z">
              <w:r w:rsidR="007B1A8F">
                <w:instrText>HYPERLINK "D:\\TMP\\.._props_top.dita"</w:instrText>
              </w:r>
            </w:ins>
            <w:del w:id="225" w:author="ppanigrahy" w:date="2010-01-12T11:03:00Z">
              <w:r w:rsidR="006D6529" w:rsidDel="007B1A8F">
                <w:delInstrText>HYPERLINK ".._props_top.dita"</w:delInstrText>
              </w:r>
            </w:del>
            <w:r w:rsidR="005E0D28">
              <w:fldChar w:fldCharType="separate"/>
            </w:r>
            <w:r>
              <w:rPr>
                <w:color w:val="0000FF"/>
                <w:u w:val="single"/>
              </w:rPr>
              <w:t>shell property</w:t>
            </w:r>
            <w:r w:rsidR="005E0D28">
              <w:fldChar w:fldCharType="end"/>
            </w:r>
            <w:r>
              <w:t xml:space="preserve"> to a face, region, or datum surface.</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ShellPropertyName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BeamSection</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Defines a </w:t>
            </w:r>
            <w:r w:rsidR="005E0D28">
              <w:fldChar w:fldCharType="begin"/>
            </w:r>
            <w:ins w:id="226" w:author="ppanigrahy" w:date="2010-01-12T11:03:00Z">
              <w:r w:rsidR="007B1A8F">
                <w:instrText>HYPERLINK "D:\\TMP\\.._sec.dita"</w:instrText>
              </w:r>
            </w:ins>
            <w:del w:id="227" w:author="ppanigrahy" w:date="2010-01-12T11:03:00Z">
              <w:r w:rsidR="006D6529" w:rsidDel="007B1A8F">
                <w:delInstrText>HYPERLINK ".._sec.dita"</w:delInstrText>
              </w:r>
            </w:del>
            <w:r w:rsidR="005E0D28">
              <w:fldChar w:fldCharType="separate"/>
            </w:r>
            <w:r>
              <w:rPr>
                <w:color w:val="0000FF"/>
                <w:u w:val="single"/>
              </w:rPr>
              <w:t>beam section</w:t>
            </w:r>
            <w:r w:rsidR="005E0D28">
              <w:fldChar w:fldCharType="end"/>
            </w:r>
            <w:r>
              <w:t>.</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BeamSectionName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lastRenderedPageBreak/>
              <w:t>BeamOrientation</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Specifies the </w:t>
            </w:r>
            <w:r w:rsidR="005E0D28">
              <w:fldChar w:fldCharType="begin"/>
            </w:r>
            <w:ins w:id="228" w:author="ppanigrahy" w:date="2010-01-12T11:03:00Z">
              <w:r w:rsidR="007B1A8F">
                <w:instrText>HYPERLINK "D:\\TMP\\.._orient.dita"</w:instrText>
              </w:r>
            </w:ins>
            <w:del w:id="229" w:author="ppanigrahy" w:date="2010-01-12T11:03:00Z">
              <w:r w:rsidR="006D6529" w:rsidDel="007B1A8F">
                <w:delInstrText>HYPERLINK ".._orient.dita"</w:delInstrText>
              </w:r>
            </w:del>
            <w:r w:rsidR="005E0D28">
              <w:fldChar w:fldCharType="separate"/>
            </w:r>
            <w:r>
              <w:rPr>
                <w:color w:val="0000FF"/>
                <w:u w:val="single"/>
              </w:rPr>
              <w:t>beam orientation</w:t>
            </w:r>
            <w:r w:rsidR="005E0D28">
              <w:fldChar w:fldCharType="end"/>
            </w:r>
            <w:r>
              <w:t>.</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BeamOrientationName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BeamRelease</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Specifies the degrees of freedom you want to </w:t>
            </w:r>
            <w:r w:rsidR="005E0D28">
              <w:fldChar w:fldCharType="begin"/>
            </w:r>
            <w:ins w:id="230" w:author="ppanigrahy" w:date="2010-01-12T11:03:00Z">
              <w:r w:rsidR="007B1A8F">
                <w:instrText>HYPERLINK "D:\\TMP\\.._rel.dita"</w:instrText>
              </w:r>
            </w:ins>
            <w:del w:id="231" w:author="ppanigrahy" w:date="2010-01-12T11:03:00Z">
              <w:r w:rsidR="006D6529" w:rsidDel="007B1A8F">
                <w:delInstrText>HYPERLINK ".._rel.dita"</w:delInstrText>
              </w:r>
            </w:del>
            <w:r w:rsidR="005E0D28">
              <w:fldChar w:fldCharType="separate"/>
            </w:r>
            <w:r>
              <w:rPr>
                <w:color w:val="0000FF"/>
                <w:u w:val="single"/>
              </w:rPr>
              <w:t>release</w:t>
            </w:r>
            <w:r w:rsidR="005E0D28">
              <w:fldChar w:fldCharType="end"/>
            </w:r>
            <w:r>
              <w:t xml:space="preserve"> for a beam end or ends.</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BeamReleaseName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MassProperty</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Defines </w:t>
            </w:r>
            <w:r w:rsidR="005E0D28">
              <w:fldChar w:fldCharType="begin"/>
            </w:r>
            <w:ins w:id="232" w:author="ppanigrahy" w:date="2010-01-12T11:03:00Z">
              <w:r w:rsidR="007B1A8F">
                <w:instrText>HYPERLINK "D:\\TMP\\.._prop.dita"</w:instrText>
              </w:r>
            </w:ins>
            <w:del w:id="233" w:author="ppanigrahy" w:date="2010-01-12T11:03:00Z">
              <w:r w:rsidR="006D6529" w:rsidDel="007B1A8F">
                <w:delInstrText>HYPERLINK ".._prop.dita"</w:delInstrText>
              </w:r>
            </w:del>
            <w:r w:rsidR="005E0D28">
              <w:fldChar w:fldCharType="separate"/>
            </w:r>
            <w:r>
              <w:rPr>
                <w:color w:val="0000FF"/>
                <w:u w:val="single"/>
              </w:rPr>
              <w:t>mass property</w:t>
            </w:r>
            <w:r w:rsidR="005E0D28">
              <w:fldChar w:fldCharType="end"/>
            </w:r>
            <w:r>
              <w:t xml:space="preserve"> for your model.</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MassPropertyName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SpringProperty</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Defines </w:t>
            </w:r>
            <w:r w:rsidR="005E0D28">
              <w:fldChar w:fldCharType="begin"/>
            </w:r>
            <w:ins w:id="234" w:author="ppanigrahy" w:date="2010-01-12T11:03:00Z">
              <w:r w:rsidR="007B1A8F">
                <w:instrText>HYPERLINK "D:\\TMP\\.._spring_stiff.dita"</w:instrText>
              </w:r>
            </w:ins>
            <w:del w:id="235" w:author="ppanigrahy" w:date="2010-01-12T11:03:00Z">
              <w:r w:rsidR="006D6529" w:rsidDel="007B1A8F">
                <w:delInstrText>HYPERLINK ".._spring_stiff.dita"</w:delInstrText>
              </w:r>
            </w:del>
            <w:r w:rsidR="005E0D28">
              <w:fldChar w:fldCharType="separate"/>
            </w:r>
            <w:r>
              <w:rPr>
                <w:color w:val="0000FF"/>
                <w:u w:val="single"/>
              </w:rPr>
              <w:t>properties</w:t>
            </w:r>
            <w:r w:rsidR="005E0D28">
              <w:fldChar w:fldCharType="end"/>
            </w:r>
            <w:r>
              <w:t xml:space="preserve"> for spring elements.</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SpringPropertyName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lastRenderedPageBreak/>
              <w:t>Material</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 xml:space="preserve">Assigns </w:t>
            </w:r>
            <w:r w:rsidR="005E0D28">
              <w:fldChar w:fldCharType="begin"/>
            </w:r>
            <w:ins w:id="236" w:author="ppanigrahy" w:date="2010-01-12T11:03:00Z">
              <w:r w:rsidR="007B1A8F">
                <w:instrText>HYPERLINK "D:\\TMP\\.._top.dita"</w:instrText>
              </w:r>
            </w:ins>
            <w:del w:id="237" w:author="ppanigrahy" w:date="2010-01-12T11:03:00Z">
              <w:r w:rsidR="006D6529" w:rsidDel="007B1A8F">
                <w:delInstrText>HYPERLINK ".._top.dita"</w:delInstrText>
              </w:r>
            </w:del>
            <w:r w:rsidR="005E0D28">
              <w:fldChar w:fldCharType="separate"/>
            </w:r>
            <w:r>
              <w:rPr>
                <w:color w:val="0000FF"/>
                <w:u w:val="single"/>
              </w:rPr>
              <w:t>material</w:t>
            </w:r>
            <w:r w:rsidR="005E0D28">
              <w:fldChar w:fldCharType="end"/>
            </w:r>
            <w:r>
              <w:t xml:space="preserve"> to your model.</w:t>
            </w:r>
          </w:p>
          <w:p w:rsidR="008B5112" w:rsidRDefault="008B5112">
            <w:pPr>
              <w:widowControl w:val="0"/>
              <w:autoSpaceDE w:val="0"/>
              <w:autoSpaceDN w:val="0"/>
              <w:adjustRightInd w:val="0"/>
              <w:spacing w:before="140"/>
            </w:pPr>
            <w:r>
              <w:t>Considerations: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This task enables a user to create or change the material for a model by specifying </w:t>
            </w:r>
            <w:r>
              <w:rPr>
                <w:rFonts w:ascii="Courier New" w:hAnsi="Courier New" w:cs="Courier New"/>
              </w:rPr>
              <w:t>type</w:t>
            </w:r>
            <w:r>
              <w:t xml:space="preserve"> and </w:t>
            </w:r>
            <w:r>
              <w:rPr>
                <w:rFonts w:ascii="Courier New" w:hAnsi="Courier New" w:cs="Courier New"/>
              </w:rPr>
              <w:t>name</w:t>
            </w:r>
            <w:r>
              <w:t>.</w:t>
            </w:r>
          </w:p>
          <w:p w:rsidR="008B5112" w:rsidRDefault="008B5112">
            <w:pPr>
              <w:widowControl w:val="0"/>
              <w:autoSpaceDE w:val="0"/>
              <w:autoSpaceDN w:val="0"/>
              <w:adjustRightInd w:val="0"/>
              <w:ind w:left="80" w:right="80"/>
            </w:pPr>
            <w:r>
              <w:rPr>
                <w:rFonts w:ascii="Arial Unicode MS" w:eastAsia="Arial Unicode MS" w:cs="Arial Unicode MS" w:hint="eastAsia"/>
              </w:rPr>
              <w:t>●</w:t>
            </w:r>
            <w:r>
              <w:t> If you define this task without specifying the type attribute, the task is complete when a user assigns the material to the model.</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type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Isotropic, TransIsotropic, Orthotropic</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If you specify a material type, Process Guide opens the corresponding </w:t>
            </w:r>
            <w:r>
              <w:rPr>
                <w:rFonts w:ascii="Arial" w:hAnsi="Arial" w:cs="Arial"/>
                <w:b/>
                <w:bCs/>
                <w:sz w:val="20"/>
                <w:szCs w:val="20"/>
              </w:rPr>
              <w:t>Material Definition</w:t>
            </w:r>
            <w:r>
              <w:t xml:space="preserve"> dialog box.</w:t>
            </w:r>
          </w:p>
          <w:p w:rsidR="008B5112" w:rsidRDefault="008B5112">
            <w:pPr>
              <w:widowControl w:val="0"/>
              <w:autoSpaceDE w:val="0"/>
              <w:autoSpaceDN w:val="0"/>
              <w:adjustRightInd w:val="0"/>
              <w:ind w:left="80" w:right="80"/>
            </w:pPr>
            <w:r>
              <w:rPr>
                <w:rFonts w:ascii="Arial Unicode MS" w:eastAsia="Arial Unicode MS" w:cs="Arial Unicode MS" w:hint="eastAsia"/>
              </w:rPr>
              <w:t>●</w:t>
            </w:r>
            <w:r>
              <w:t xml:space="preserve"> If you do not specify this attribute, Process Guide invokes the </w:t>
            </w:r>
            <w:r w:rsidR="005E0D28">
              <w:fldChar w:fldCharType="begin"/>
            </w:r>
            <w:ins w:id="238" w:author="ppanigrahy" w:date="2010-01-12T11:03:00Z">
              <w:r w:rsidR="007B1A8F">
                <w:instrText>HYPERLINK "D:\\TMP\\.._df.dita"</w:instrText>
              </w:r>
            </w:ins>
            <w:del w:id="239" w:author="ppanigrahy" w:date="2010-01-12T11:03:00Z">
              <w:r w:rsidR="006D6529" w:rsidDel="007B1A8F">
                <w:delInstrText>HYPERLINK ".._df.dita"</w:delInstrText>
              </w:r>
            </w:del>
            <w:r w:rsidR="005E0D28">
              <w:fldChar w:fldCharType="separate"/>
            </w:r>
            <w:r>
              <w:rPr>
                <w:color w:val="0000FF"/>
                <w:u w:val="single"/>
              </w:rPr>
              <w:t>Materials</w:t>
            </w:r>
            <w:r w:rsidR="005E0D28">
              <w:fldChar w:fldCharType="end"/>
            </w:r>
            <w:r>
              <w:t xml:space="preserve"> dialog box. </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MaterialName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If the </w:t>
            </w:r>
            <w:r>
              <w:rPr>
                <w:rFonts w:ascii="Courier New" w:hAnsi="Courier New" w:cs="Courier New"/>
              </w:rPr>
              <w:t>type</w:t>
            </w:r>
            <w:r>
              <w:t xml:space="preserve"> is specified and a user creates a new material by specifying a </w:t>
            </w:r>
            <w:r>
              <w:lastRenderedPageBreak/>
              <w:t>name, Mechanica creates a new material with specified name.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If the </w:t>
            </w:r>
            <w:r>
              <w:rPr>
                <w:rFonts w:ascii="Courier New" w:hAnsi="Courier New" w:cs="Courier New"/>
              </w:rPr>
              <w:t>type</w:t>
            </w:r>
            <w:r>
              <w:t xml:space="preserve"> is specified and a user creates a material without specifying a name, Mechanica creates a new material with the default name.</w:t>
            </w:r>
          </w:p>
          <w:p w:rsidR="008B5112" w:rsidRDefault="008B5112">
            <w:pPr>
              <w:widowControl w:val="0"/>
              <w:autoSpaceDE w:val="0"/>
              <w:autoSpaceDN w:val="0"/>
              <w:adjustRightInd w:val="0"/>
              <w:ind w:left="80" w:right="80"/>
            </w:pPr>
            <w:r>
              <w:rPr>
                <w:rFonts w:ascii="Arial Unicode MS" w:eastAsia="Arial Unicode MS" w:cs="Arial Unicode MS" w:hint="eastAsia"/>
              </w:rPr>
              <w:t>●</w:t>
            </w:r>
            <w:r>
              <w:t> If a user specifies the name of an existing material, Process Guide allows you to edit the material ignoring the type of material specified.</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MaterialOrientation</w:t>
            </w: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Defines surface or Part type </w:t>
            </w:r>
            <w:r w:rsidR="005E0D28">
              <w:fldChar w:fldCharType="begin"/>
            </w:r>
            <w:ins w:id="240" w:author="ppanigrahy" w:date="2010-01-12T11:03:00Z">
              <w:r w:rsidR="007B1A8F">
                <w:instrText>HYPERLINK "D:\\TMP\\.._orient_top.dita"</w:instrText>
              </w:r>
            </w:ins>
            <w:del w:id="241" w:author="ppanigrahy" w:date="2010-01-12T11:03:00Z">
              <w:r w:rsidR="006D6529" w:rsidDel="007B1A8F">
                <w:delInstrText>HYPERLINK ".._orient_top.dita"</w:delInstrText>
              </w:r>
            </w:del>
            <w:r w:rsidR="005E0D28">
              <w:fldChar w:fldCharType="separate"/>
            </w:r>
            <w:r>
              <w:rPr>
                <w:color w:val="0000FF"/>
                <w:u w:val="single"/>
              </w:rPr>
              <w:t>material orientation</w:t>
            </w:r>
            <w:r w:rsidR="005E0D28">
              <w:fldChar w:fldCharType="end"/>
            </w:r>
            <w:r>
              <w:t>.</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type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Surface, Part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If you define this task without specifying the </w:t>
            </w:r>
            <w:r>
              <w:rPr>
                <w:rFonts w:ascii="Courier New" w:hAnsi="Courier New" w:cs="Courier New"/>
              </w:rPr>
              <w:t>type</w:t>
            </w:r>
            <w:r>
              <w:t xml:space="preserve"> attribute, the task is complete when at least the material </w:t>
            </w:r>
            <w:r>
              <w:lastRenderedPageBreak/>
              <w:t>orientation is defined.</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If you specify a </w:t>
            </w:r>
            <w:r>
              <w:rPr>
                <w:rFonts w:ascii="Courier New" w:hAnsi="Courier New" w:cs="Courier New"/>
              </w:rPr>
              <w:t>type</w:t>
            </w:r>
            <w:r>
              <w:t>, Process Guide invokes the dialog box to create a new or to edit the existing type of material orientation.</w:t>
            </w:r>
          </w:p>
          <w:p w:rsidR="008B5112" w:rsidRDefault="008B5112">
            <w:pPr>
              <w:widowControl w:val="0"/>
              <w:autoSpaceDE w:val="0"/>
              <w:autoSpaceDN w:val="0"/>
              <w:adjustRightInd w:val="0"/>
              <w:ind w:left="80" w:right="80"/>
            </w:pPr>
            <w:r>
              <w:rPr>
                <w:rFonts w:ascii="Arial Unicode MS" w:eastAsia="Arial Unicode MS" w:cs="Arial Unicode MS" w:hint="eastAsia"/>
              </w:rPr>
              <w:t>●</w:t>
            </w:r>
            <w:r>
              <w:t xml:space="preserve"> If you do not specify the </w:t>
            </w:r>
            <w:r>
              <w:rPr>
                <w:rFonts w:ascii="Courier New" w:hAnsi="Courier New" w:cs="Courier New"/>
              </w:rPr>
              <w:t>type</w:t>
            </w:r>
            <w:r>
              <w:t xml:space="preserve"> attribute, Process Guide invokes the </w:t>
            </w:r>
            <w:r w:rsidR="005E0D28">
              <w:fldChar w:fldCharType="begin"/>
            </w:r>
            <w:ins w:id="242" w:author="ppanigrahy" w:date="2010-01-12T11:03:00Z">
              <w:r w:rsidR="007B1A8F">
                <w:instrText>HYPERLINK "D:\\TMP\\.._orient_df.dita"</w:instrText>
              </w:r>
            </w:ins>
            <w:del w:id="243" w:author="ppanigrahy" w:date="2010-01-12T11:03:00Z">
              <w:r w:rsidR="006D6529" w:rsidDel="007B1A8F">
                <w:delInstrText>HYPERLINK ".._orient_df.dita"</w:delInstrText>
              </w:r>
            </w:del>
            <w:r w:rsidR="005E0D28">
              <w:fldChar w:fldCharType="separate"/>
            </w:r>
            <w:r>
              <w:rPr>
                <w:color w:val="0000FF"/>
                <w:u w:val="single"/>
              </w:rPr>
              <w:t>Material Orientations</w:t>
            </w:r>
            <w:r w:rsidR="005E0D28">
              <w:fldChar w:fldCharType="end"/>
            </w:r>
            <w:r>
              <w:t xml:space="preserve"> dialog box.</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MaterialOrientationName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If the </w:t>
            </w:r>
            <w:r>
              <w:rPr>
                <w:rFonts w:ascii="Courier New" w:hAnsi="Courier New" w:cs="Courier New"/>
              </w:rPr>
              <w:t>type</w:t>
            </w:r>
            <w:r>
              <w:t xml:space="preserve"> is specified and a user creates a new material orientation by specifying a name, Mechanica creates a new material orientation with the specified name.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xml:space="preserve"> If the </w:t>
            </w:r>
            <w:r>
              <w:rPr>
                <w:rFonts w:ascii="Courier New" w:hAnsi="Courier New" w:cs="Courier New"/>
              </w:rPr>
              <w:t>type</w:t>
            </w:r>
            <w:r>
              <w:t xml:space="preserve"> is specified and a user creates a material orientation without specifying a name, Mechanica creates a new </w:t>
            </w:r>
            <w:r>
              <w:lastRenderedPageBreak/>
              <w:t>material orientation with the default name.</w:t>
            </w:r>
          </w:p>
          <w:p w:rsidR="008B5112" w:rsidRDefault="008B5112">
            <w:pPr>
              <w:widowControl w:val="0"/>
              <w:autoSpaceDE w:val="0"/>
              <w:autoSpaceDN w:val="0"/>
              <w:adjustRightInd w:val="0"/>
              <w:ind w:left="80" w:right="80"/>
            </w:pPr>
            <w:r>
              <w:rPr>
                <w:rFonts w:ascii="Arial Unicode MS" w:eastAsia="Arial Unicode MS" w:cs="Arial Unicode MS" w:hint="eastAsia"/>
              </w:rPr>
              <w:t>●</w:t>
            </w:r>
            <w:r>
              <w:t> If a user specifies the name of an existing material orientation, Process Guide allows you to edit the material orientation ignoring the type of material orientation specified.</w:t>
            </w:r>
          </w:p>
        </w:tc>
      </w:tr>
      <w:tr w:rsidR="008B5112" w:rsidTr="00EF3614">
        <w:tc>
          <w:tcPr>
            <w:tcW w:w="1884"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19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bl>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244" w:name="MeshesYouCanDefineTasksToCreateOrC_2D_30"/>
      <w:bookmarkStart w:id="245" w:name="stylerid1_2E2_2E19_2E1"/>
      <w:bookmarkEnd w:id="244"/>
      <w:r>
        <w:rPr>
          <w:rFonts w:ascii="Arial" w:hAnsi="Arial" w:cs="Arial"/>
          <w:b/>
          <w:bCs/>
          <w:color w:val="47697F"/>
        </w:rPr>
        <w:t>Meshes</w:t>
      </w:r>
      <w:bookmarkEnd w:id="245"/>
    </w:p>
    <w:p w:rsidR="008B5112" w:rsidRDefault="008B5112">
      <w:pPr>
        <w:widowControl w:val="0"/>
        <w:autoSpaceDE w:val="0"/>
        <w:autoSpaceDN w:val="0"/>
        <w:adjustRightInd w:val="0"/>
        <w:spacing w:before="140"/>
      </w:pPr>
      <w:r>
        <w:t>You can define tasks to create or control meshing of your model using the following objects in the process template: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246" w:author="ppanigrahy" w:date="2010-01-12T11:03:00Z">
        <w:r w:rsidR="007B1A8F">
          <w:instrText>HYPERLINK "D:\\TMP\\pg_design.dita"</w:instrText>
        </w:r>
      </w:ins>
      <w:del w:id="247" w:author="ppanigrahy" w:date="2010-01-12T11:03:00Z">
        <w:r w:rsidR="006D6529" w:rsidDel="007B1A8F">
          <w:delInstrText>HYPERLINK "pg_design.dita"</w:delInstrText>
        </w:r>
      </w:del>
      <w:r w:rsidR="005E0D28">
        <w:fldChar w:fldCharType="separate"/>
      </w:r>
      <w:r>
        <w:rPr>
          <w:color w:val="0000FF"/>
          <w:u w:val="single"/>
        </w:rPr>
        <w:t>AutoGEM</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248" w:author="ppanigrahy" w:date="2010-01-12T11:03:00Z">
        <w:r w:rsidR="007B1A8F">
          <w:instrText>HYPERLINK "D:\\TMP\\pg_design.dita"</w:instrText>
        </w:r>
      </w:ins>
      <w:del w:id="249" w:author="ppanigrahy" w:date="2010-01-12T11:03:00Z">
        <w:r w:rsidR="006D6529" w:rsidDel="007B1A8F">
          <w:delInstrText>HYPERLINK "pg_design.dita"</w:delInstrText>
        </w:r>
      </w:del>
      <w:r w:rsidR="005E0D28">
        <w:fldChar w:fldCharType="separate"/>
      </w:r>
      <w:r>
        <w:rPr>
          <w:color w:val="0000FF"/>
          <w:u w:val="single"/>
        </w:rPr>
        <w:t>AutoGEMControl</w:t>
      </w:r>
      <w:r w:rsidR="005E0D28">
        <w:fldChar w:fldCharType="end"/>
      </w:r>
    </w:p>
    <w:p w:rsidR="00000000" w:rsidRDefault="008B5112">
      <w:pPr>
        <w:widowControl w:val="0"/>
        <w:autoSpaceDE w:val="0"/>
        <w:autoSpaceDN w:val="0"/>
        <w:adjustRightInd w:val="0"/>
        <w:spacing w:before="120"/>
        <w:ind w:left="240" w:hanging="240"/>
        <w:jc w:val="both"/>
        <w:pPrChange w:id="250" w:author="ppanigrahy" w:date="2010-01-12T10:49:00Z">
          <w:pPr>
            <w:widowControl w:val="0"/>
            <w:autoSpaceDE w:val="0"/>
            <w:autoSpaceDN w:val="0"/>
            <w:adjustRightInd w:val="0"/>
            <w:spacing w:before="120"/>
            <w:ind w:left="240" w:hanging="240"/>
          </w:pPr>
        </w:pPrChange>
      </w:pPr>
      <w:r>
        <w:rPr>
          <w:rFonts w:ascii="Arial Unicode MS" w:eastAsia="Arial Unicode MS" w:cs="Arial Unicode MS" w:hint="eastAsia"/>
        </w:rPr>
        <w:t>●</w:t>
      </w:r>
      <w:r>
        <w:t> </w:t>
      </w:r>
      <w:r w:rsidR="005E0D28">
        <w:fldChar w:fldCharType="begin"/>
      </w:r>
      <w:ins w:id="251" w:author="ppanigrahy" w:date="2010-01-12T11:03:00Z">
        <w:r w:rsidR="007B1A8F">
          <w:instrText>HYPERLINK "D:\\TMP\\pg_design.dita"</w:instrText>
        </w:r>
      </w:ins>
      <w:del w:id="252" w:author="ppanigrahy" w:date="2010-01-12T11:03:00Z">
        <w:r w:rsidR="006D6529" w:rsidDel="007B1A8F">
          <w:delInstrText>HYPERLINK "pg_design.dita"</w:delInstrText>
        </w:r>
      </w:del>
      <w:r w:rsidR="005E0D28">
        <w:fldChar w:fldCharType="separate"/>
      </w:r>
      <w:r>
        <w:rPr>
          <w:color w:val="0000FF"/>
          <w:u w:val="single"/>
        </w:rPr>
        <w:t>AutoGEMSettings</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253" w:author="ppanigrahy" w:date="2010-01-12T11:03:00Z">
        <w:r w:rsidR="007B1A8F">
          <w:instrText>HYPERLINK "D:\\TMP\\pg_design.dita"</w:instrText>
        </w:r>
      </w:ins>
      <w:del w:id="254" w:author="ppanigrahy" w:date="2010-01-12T11:03:00Z">
        <w:r w:rsidR="006D6529" w:rsidDel="007B1A8F">
          <w:delInstrText>HYPERLINK "pg_design.dita"</w:delInstrText>
        </w:r>
      </w:del>
      <w:r w:rsidR="005E0D28">
        <w:fldChar w:fldCharType="separate"/>
      </w:r>
      <w:r>
        <w:rPr>
          <w:color w:val="0000FF"/>
          <w:u w:val="single"/>
        </w:rPr>
        <w:t>Mesh</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255" w:author="ppanigrahy" w:date="2010-01-12T11:03:00Z">
        <w:r w:rsidR="007B1A8F">
          <w:instrText>HYPERLINK "D:\\TMP\\pg_design.dita"</w:instrText>
        </w:r>
      </w:ins>
      <w:del w:id="256" w:author="ppanigrahy" w:date="2010-01-12T11:03:00Z">
        <w:r w:rsidR="006D6529" w:rsidDel="007B1A8F">
          <w:delInstrText>HYPERLINK "pg_design.dita"</w:delInstrText>
        </w:r>
      </w:del>
      <w:r w:rsidR="005E0D28">
        <w:fldChar w:fldCharType="separate"/>
      </w:r>
      <w:r>
        <w:rPr>
          <w:color w:val="0000FF"/>
          <w:u w:val="single"/>
        </w:rPr>
        <w:t>MeshControl</w:t>
      </w:r>
      <w:r w:rsidR="005E0D28">
        <w:fldChar w:fldCharType="end"/>
      </w:r>
    </w:p>
    <w:p w:rsidR="008B5112" w:rsidRDefault="008B5112">
      <w:pPr>
        <w:widowControl w:val="0"/>
        <w:autoSpaceDE w:val="0"/>
        <w:autoSpaceDN w:val="0"/>
        <w:adjustRightInd w:val="0"/>
        <w:spacing w:before="140"/>
      </w:pPr>
      <w:r>
        <w:t>Consider the following points when you specify the AutoGEMControl and MeshControl object tasks: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Process Guide associates the created or edited control with the task.</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task is complete when creation or editing of control is complete.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When a user deletes the control associated with the task, Process Guide marks the task as not valid.</w:t>
      </w:r>
    </w:p>
    <w:p w:rsidR="008B5112" w:rsidRDefault="008B5112">
      <w:pPr>
        <w:widowControl w:val="0"/>
        <w:autoSpaceDE w:val="0"/>
        <w:autoSpaceDN w:val="0"/>
        <w:adjustRightInd w:val="0"/>
        <w:spacing w:before="140"/>
      </w:pPr>
      <w:r>
        <w:t xml:space="preserve">Consider the following points when you specify the name attribute for the AutoGEMControl and </w:t>
      </w:r>
      <w:r>
        <w:lastRenderedPageBreak/>
        <w:t>MeshControl object tasks: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specifies a new name for the control, Mechanica creates a new control with the specified name.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creates a control without specifying a name, Mechanica creates a new control with the default name.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specifies the name of an existing control, Process Guide edits the existing control with the specified name.</w:t>
      </w:r>
    </w:p>
    <w:p w:rsidR="008B5112" w:rsidRDefault="008B5112">
      <w:pPr>
        <w:widowControl w:val="0"/>
        <w:autoSpaceDE w:val="0"/>
        <w:autoSpaceDN w:val="0"/>
        <w:adjustRightInd w:val="0"/>
        <w:spacing w:before="140"/>
      </w:pPr>
      <w:r>
        <w:t>The following table lists the object and its attributes for defining tasks to create model meshes:</w:t>
      </w:r>
    </w:p>
    <w:tbl>
      <w:tblPr>
        <w:tblW w:w="0" w:type="auto"/>
        <w:tblInd w:w="100"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tblPrChange w:id="257" w:author="ppanigrahy" w:date="2010-01-12T11:23:00Z">
          <w:tblPr>
            <w:tblW w:w="0" w:type="auto"/>
            <w:tblInd w:w="100"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tblPr>
        </w:tblPrChange>
      </w:tblPr>
      <w:tblGrid>
        <w:gridCol w:w="1578"/>
        <w:gridCol w:w="1578"/>
        <w:gridCol w:w="1164"/>
        <w:gridCol w:w="1992"/>
        <w:gridCol w:w="2502"/>
        <w:tblGridChange w:id="258">
          <w:tblGrid>
            <w:gridCol w:w="1578"/>
            <w:gridCol w:w="1578"/>
            <w:gridCol w:w="1578"/>
            <w:gridCol w:w="1578"/>
            <w:gridCol w:w="2502"/>
          </w:tblGrid>
        </w:tblGridChange>
      </w:tblGrid>
      <w:tr w:rsidR="008B5112" w:rsidTr="005E58AA">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59"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bookmarkStart w:id="260" w:name="stylerid1_2E2_2E19_2E9"/>
            <w:bookmarkEnd w:id="260"/>
            <w:r>
              <w:t>Object</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61"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Attributes</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62"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 of values</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63"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Valid Values</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64"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r>
              <w:t>Description</w:t>
            </w:r>
          </w:p>
        </w:tc>
      </w:tr>
      <w:tr w:rsidR="008B5112" w:rsidTr="005E58AA">
        <w:tc>
          <w:tcPr>
            <w:tcW w:w="157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65" w:author="ppanigrahy" w:date="2010-01-12T11:23:00Z">
              <w:tcPr>
                <w:tcW w:w="157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AutoGEM</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66"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id</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67"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info</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68"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integer</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69"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pPr>
            <w:r>
              <w:t xml:space="preserve">Meshes your model through </w:t>
            </w:r>
            <w:r w:rsidR="005E0D28">
              <w:fldChar w:fldCharType="begin"/>
            </w:r>
            <w:ins w:id="270" w:author="ppanigrahy" w:date="2010-01-12T11:03:00Z">
              <w:r w:rsidR="007B1A8F">
                <w:instrText>HYPERLINK "D:\\TMP\\.._mesh_autogem_top.dita"</w:instrText>
              </w:r>
            </w:ins>
            <w:del w:id="271" w:author="ppanigrahy" w:date="2010-01-12T11:03:00Z">
              <w:r w:rsidR="006D6529" w:rsidDel="007B1A8F">
                <w:delInstrText>HYPERLINK ".._mesh_autogem_top.dita"</w:delInstrText>
              </w:r>
            </w:del>
            <w:r w:rsidR="005E0D28">
              <w:fldChar w:fldCharType="separate"/>
            </w:r>
            <w:r>
              <w:rPr>
                <w:color w:val="0000FF"/>
                <w:u w:val="single"/>
              </w:rPr>
              <w:t>AutoGEM</w:t>
            </w:r>
            <w:r w:rsidR="005E0D28">
              <w:fldChar w:fldCharType="end"/>
            </w:r>
            <w:r>
              <w:t xml:space="preserve"> in Native mode. This object is available only in Native mode.</w:t>
            </w:r>
          </w:p>
          <w:p w:rsidR="008B5112" w:rsidRDefault="008B5112">
            <w:pPr>
              <w:widowControl w:val="0"/>
              <w:autoSpaceDE w:val="0"/>
              <w:autoSpaceDN w:val="0"/>
              <w:adjustRightInd w:val="0"/>
              <w:spacing w:before="140"/>
            </w:pPr>
            <w:r>
              <w:t>Considerations: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task is complete when a user creates a p-mesh and saves the mesh file.</w:t>
            </w:r>
          </w:p>
          <w:p w:rsidR="008B5112" w:rsidRDefault="008B5112">
            <w:pPr>
              <w:widowControl w:val="0"/>
              <w:autoSpaceDE w:val="0"/>
              <w:autoSpaceDN w:val="0"/>
              <w:adjustRightInd w:val="0"/>
              <w:ind w:left="80" w:right="80"/>
            </w:pPr>
            <w:r>
              <w:rPr>
                <w:rFonts w:ascii="Arial Unicode MS" w:eastAsia="Arial Unicode MS" w:cs="Arial Unicode MS" w:hint="eastAsia"/>
              </w:rPr>
              <w:t>●</w:t>
            </w:r>
            <w:r>
              <w:t> Process Guide marks the task as incomplete if the p-mesh file is missing.</w:t>
            </w:r>
          </w:p>
        </w:tc>
      </w:tr>
      <w:tr w:rsidR="008B5112" w:rsidTr="005E58AA">
        <w:tc>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72" w:author="ppanigrahy" w:date="2010-01-12T11:23:00Z">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73"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label</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74"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75"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text</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76"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r>
      <w:tr w:rsidR="008B5112" w:rsidTr="005E58AA">
        <w:tc>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77" w:author="ppanigrahy" w:date="2010-01-12T11:23:00Z">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78"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description</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79"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80"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text, executable descriptor</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81"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r>
      <w:tr w:rsidR="008B5112" w:rsidTr="005E58AA">
        <w:tc>
          <w:tcPr>
            <w:tcW w:w="157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82" w:author="ppanigrahy" w:date="2010-01-12T11:23:00Z">
              <w:tcPr>
                <w:tcW w:w="157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AutoGEMControl</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83"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id</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84"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85"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integer</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86"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r>
              <w:t xml:space="preserve">Specifies mesh distribution in your model through </w:t>
            </w:r>
            <w:r w:rsidR="005E0D28">
              <w:fldChar w:fldCharType="begin"/>
            </w:r>
            <w:ins w:id="287" w:author="ppanigrahy" w:date="2010-01-12T11:03:00Z">
              <w:r w:rsidR="007B1A8F">
                <w:instrText>HYPERLINK "D:\\TMP\\.._mesh_control_top.dita"</w:instrText>
              </w:r>
            </w:ins>
            <w:del w:id="288" w:author="ppanigrahy" w:date="2010-01-12T11:03:00Z">
              <w:r w:rsidR="006D6529" w:rsidDel="007B1A8F">
                <w:delInstrText>HYPERLINK ".._mesh_control_top.dita"</w:delInstrText>
              </w:r>
            </w:del>
            <w:r w:rsidR="005E0D28">
              <w:fldChar w:fldCharType="separate"/>
            </w:r>
            <w:r>
              <w:rPr>
                <w:color w:val="0000FF"/>
                <w:u w:val="single"/>
              </w:rPr>
              <w:t>AutoGEm control</w:t>
            </w:r>
            <w:r w:rsidR="005E0D28">
              <w:fldChar w:fldCharType="end"/>
            </w:r>
            <w:r>
              <w:t xml:space="preserve"> in Native mode.</w:t>
            </w:r>
          </w:p>
        </w:tc>
      </w:tr>
      <w:tr w:rsidR="008B5112" w:rsidTr="005E58AA">
        <w:tc>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89" w:author="ppanigrahy" w:date="2010-01-12T11:23:00Z">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90"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label</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91"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92"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text</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93"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r>
      <w:tr w:rsidR="008B5112" w:rsidTr="005E58AA">
        <w:tc>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94" w:author="ppanigrahy" w:date="2010-01-12T11:23:00Z">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95"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name</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96"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0, 1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97"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AutoGEMControlName</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298"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r>
      <w:tr w:rsidR="007B1A8F" w:rsidTr="005E58AA">
        <w:trPr>
          <w:ins w:id="299" w:author="ppanigrahy" w:date="2010-01-12T11:00:00Z"/>
        </w:trPr>
        <w:tc>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00" w:author="ppanigrahy" w:date="2010-01-12T11:23:00Z">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7B1A8F" w:rsidRDefault="007B1A8F">
            <w:pPr>
              <w:widowControl w:val="0"/>
              <w:autoSpaceDE w:val="0"/>
              <w:autoSpaceDN w:val="0"/>
              <w:adjustRightInd w:val="0"/>
              <w:ind w:left="80" w:right="80"/>
              <w:rPr>
                <w:ins w:id="301" w:author="ppanigrahy" w:date="2010-01-12T11:00:00Z"/>
              </w:rPr>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02"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7B1A8F" w:rsidRDefault="007B1A8F">
            <w:pPr>
              <w:widowControl w:val="0"/>
              <w:autoSpaceDE w:val="0"/>
              <w:autoSpaceDN w:val="0"/>
              <w:adjustRightInd w:val="0"/>
              <w:ind w:left="80" w:right="100"/>
              <w:rPr>
                <w:ins w:id="303" w:author="ppanigrahy" w:date="2010-01-12T11:00:00Z"/>
              </w:rPr>
            </w:pPr>
            <w:ins w:id="304" w:author="ppanigrahy" w:date="2010-01-12T11:00:00Z">
              <w:r>
                <w:t>type</w:t>
              </w:r>
            </w:ins>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05"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7B1A8F" w:rsidRDefault="0098434A">
            <w:pPr>
              <w:widowControl w:val="0"/>
              <w:autoSpaceDE w:val="0"/>
              <w:autoSpaceDN w:val="0"/>
              <w:adjustRightInd w:val="0"/>
              <w:ind w:left="80" w:right="100"/>
              <w:rPr>
                <w:ins w:id="306" w:author="ppanigrahy" w:date="2010-01-12T11:00:00Z"/>
              </w:rPr>
            </w:pPr>
            <w:ins w:id="307" w:author="ppanigrahy" w:date="2010-01-12T11:00:00Z">
              <w:r>
                <w:t>0</w:t>
              </w:r>
            </w:ins>
            <w:ins w:id="308" w:author="ppanigrahy" w:date="2010-01-12T11:22:00Z">
              <w:r>
                <w:t>,</w:t>
              </w:r>
            </w:ins>
            <w:ins w:id="309" w:author="ppanigrahy" w:date="2010-01-12T11:00:00Z">
              <w:r w:rsidR="007B1A8F">
                <w:t>1</w:t>
              </w:r>
            </w:ins>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10"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7B1A8F" w:rsidRDefault="007B1A8F">
            <w:pPr>
              <w:widowControl w:val="0"/>
              <w:autoSpaceDE w:val="0"/>
              <w:autoSpaceDN w:val="0"/>
              <w:adjustRightInd w:val="0"/>
              <w:ind w:left="80" w:right="100"/>
              <w:rPr>
                <w:ins w:id="311" w:author="ppanigrahy" w:date="2010-01-12T11:00:00Z"/>
              </w:rPr>
            </w:pPr>
            <w:ins w:id="312" w:author="ppanigrahy" w:date="2010-01-12T11:01:00Z">
              <w:r>
                <w:t xml:space="preserve">MaxElemSize, EdgeDistribution, MinEdgeLength, </w:t>
              </w:r>
            </w:ins>
            <w:ins w:id="313" w:author="ppanigrahy" w:date="2010-01-12T11:02:00Z">
              <w:r>
                <w:t>EdgeLenByCurv, HardPoint, HardCurve, Isolate</w:t>
              </w:r>
            </w:ins>
            <w:ins w:id="314" w:author="ppanigrahy" w:date="2010-01-12T11:17:00Z">
              <w:r w:rsidR="00BD4FA0">
                <w:t>For</w:t>
              </w:r>
            </w:ins>
            <w:ins w:id="315" w:author="ppanigrahy" w:date="2010-01-12T11:02:00Z">
              <w:r w:rsidR="00BD4FA0">
                <w:t>Exclu</w:t>
              </w:r>
            </w:ins>
            <w:ins w:id="316" w:author="ppanigrahy" w:date="2010-01-12T11:17:00Z">
              <w:r w:rsidR="00BD4FA0">
                <w:t>sion</w:t>
              </w:r>
            </w:ins>
            <w:ins w:id="317" w:author="ppanigrahy" w:date="2010-01-12T11:02:00Z">
              <w:r>
                <w:t xml:space="preserve">, </w:t>
              </w:r>
            </w:ins>
            <w:ins w:id="318" w:author="ppanigrahy" w:date="2010-01-12T11:03:00Z">
              <w:r>
                <w:t>MappedMesh, PrismaticElem, ThinSolid</w:t>
              </w:r>
            </w:ins>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19"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7B1A8F" w:rsidRDefault="00DA1AAB">
            <w:pPr>
              <w:widowControl w:val="0"/>
              <w:autoSpaceDE w:val="0"/>
              <w:autoSpaceDN w:val="0"/>
              <w:adjustRightInd w:val="0"/>
              <w:ind w:left="80" w:right="80"/>
              <w:rPr>
                <w:ins w:id="320" w:author="ppanigrahy" w:date="2010-01-12T11:00:00Z"/>
              </w:rPr>
            </w:pPr>
            <w:ins w:id="321" w:author="ppanigrahy" w:date="2010-01-12T11:04:00Z">
              <w:r>
                <w:t xml:space="preserve">This attribute is optional. When this attribute is not specified, </w:t>
              </w:r>
            </w:ins>
            <w:ins w:id="322" w:author="ppanigrahy" w:date="2010-01-12T11:05:00Z">
              <w:r>
                <w:t xml:space="preserve">MaxElemSize is </w:t>
              </w:r>
            </w:ins>
            <w:ins w:id="323" w:author="ppanigrahy" w:date="2010-01-12T11:22:00Z">
              <w:r w:rsidR="005E58AA">
                <w:t>considered (</w:t>
              </w:r>
            </w:ins>
            <w:ins w:id="324" w:author="ppanigrahy" w:date="2010-01-12T11:05:00Z">
              <w:r>
                <w:t>as default)</w:t>
              </w:r>
            </w:ins>
            <w:ins w:id="325" w:author="ppanigrahy" w:date="2010-01-12T11:06:00Z">
              <w:r>
                <w:t>.</w:t>
              </w:r>
            </w:ins>
          </w:p>
        </w:tc>
      </w:tr>
      <w:tr w:rsidR="008B5112" w:rsidTr="005E58AA">
        <w:tc>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26" w:author="ppanigrahy" w:date="2010-01-12T11:23:00Z">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27"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description</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28"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29"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text, executable descriptor</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30"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r>
      <w:tr w:rsidR="008B5112" w:rsidTr="005E58AA">
        <w:tc>
          <w:tcPr>
            <w:tcW w:w="157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31" w:author="ppanigrahy" w:date="2010-01-12T11:23:00Z">
              <w:tcPr>
                <w:tcW w:w="157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AutoGEMSettings</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32"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id</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33"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34"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 xml:space="preserve">integer </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35"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pPr>
            <w:r>
              <w:t xml:space="preserve">Control various characteristics of element creation during mesh generation by specifying </w:t>
            </w:r>
            <w:r w:rsidR="005E0D28">
              <w:fldChar w:fldCharType="begin"/>
            </w:r>
            <w:ins w:id="336" w:author="ppanigrahy" w:date="2010-01-12T11:03:00Z">
              <w:r w:rsidR="007B1A8F">
                <w:instrText>HYPERLINK "D:\\TMP\\.._mesh_dform.dita"</w:instrText>
              </w:r>
            </w:ins>
            <w:del w:id="337" w:author="ppanigrahy" w:date="2010-01-12T11:03:00Z">
              <w:r w:rsidR="006D6529" w:rsidDel="007B1A8F">
                <w:delInstrText>HYPERLINK ".._mesh_dform.dita"</w:delInstrText>
              </w:r>
            </w:del>
            <w:r w:rsidR="005E0D28">
              <w:fldChar w:fldCharType="separate"/>
            </w:r>
            <w:r>
              <w:rPr>
                <w:color w:val="0000FF"/>
                <w:u w:val="single"/>
              </w:rPr>
              <w:t>AutoGEM settings</w:t>
            </w:r>
            <w:r w:rsidR="005E0D28">
              <w:fldChar w:fldCharType="end"/>
            </w:r>
            <w:r>
              <w:t xml:space="preserve"> in Native mode.</w:t>
            </w:r>
          </w:p>
          <w:p w:rsidR="008B5112" w:rsidRDefault="008B5112">
            <w:pPr>
              <w:widowControl w:val="0"/>
              <w:autoSpaceDE w:val="0"/>
              <w:autoSpaceDN w:val="0"/>
              <w:adjustRightInd w:val="0"/>
              <w:spacing w:before="140"/>
            </w:pPr>
            <w:r>
              <w:t>Considerations:</w:t>
            </w:r>
          </w:p>
          <w:p w:rsidR="008B5112" w:rsidRDefault="008B5112">
            <w:pPr>
              <w:widowControl w:val="0"/>
              <w:autoSpaceDE w:val="0"/>
              <w:autoSpaceDN w:val="0"/>
              <w:adjustRightInd w:val="0"/>
              <w:ind w:left="80" w:right="80"/>
            </w:pPr>
            <w:r>
              <w:rPr>
                <w:rFonts w:ascii="Arial Unicode MS" w:eastAsia="Arial Unicode MS" w:cs="Arial Unicode MS" w:hint="eastAsia"/>
              </w:rPr>
              <w:t>●</w:t>
            </w:r>
            <w:r>
              <w:t> The task is complete when Process Guide invokes the dialog box and user closes the dialog box after making the changes.</w:t>
            </w:r>
          </w:p>
        </w:tc>
      </w:tr>
      <w:tr w:rsidR="008B5112" w:rsidTr="005E58AA">
        <w:tc>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38" w:author="ppanigrahy" w:date="2010-01-12T11:23:00Z">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39"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label</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40"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41"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text</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42"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r>
      <w:tr w:rsidR="008B5112" w:rsidTr="005E58AA">
        <w:tc>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43" w:author="ppanigrahy" w:date="2010-01-12T11:23:00Z">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44"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description</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45"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46"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text, executable descriptor</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47"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r>
      <w:tr w:rsidR="008B5112" w:rsidTr="005E58AA">
        <w:tc>
          <w:tcPr>
            <w:tcW w:w="157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48" w:author="ppanigrahy" w:date="2010-01-12T11:23:00Z">
              <w:tcPr>
                <w:tcW w:w="157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Mesh</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49"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id</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50"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51"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integer</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52"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pPr>
            <w:r>
              <w:t xml:space="preserve">Enables you to </w:t>
            </w:r>
            <w:r w:rsidR="005E0D28">
              <w:fldChar w:fldCharType="begin"/>
            </w:r>
            <w:ins w:id="353" w:author="ppanigrahy" w:date="2010-01-12T11:03:00Z">
              <w:r w:rsidR="007B1A8F">
                <w:instrText>HYPERLINK "D:\\TMP\\.._mesh_mesh_top.dita"</w:instrText>
              </w:r>
            </w:ins>
            <w:del w:id="354" w:author="ppanigrahy" w:date="2010-01-12T11:03:00Z">
              <w:r w:rsidR="006D6529" w:rsidDel="007B1A8F">
                <w:delInstrText>HYPERLINK ".._mesh_mesh_top.dita"</w:delInstrText>
              </w:r>
            </w:del>
            <w:r w:rsidR="005E0D28">
              <w:fldChar w:fldCharType="separate"/>
            </w:r>
            <w:r>
              <w:rPr>
                <w:color w:val="0000FF"/>
                <w:u w:val="single"/>
              </w:rPr>
              <w:t>mesh</w:t>
            </w:r>
            <w:r w:rsidR="005E0D28">
              <w:fldChar w:fldCharType="end"/>
            </w:r>
            <w:r>
              <w:t xml:space="preserve"> your model in FEM mode.</w:t>
            </w:r>
          </w:p>
          <w:p w:rsidR="008B5112" w:rsidRDefault="008B5112">
            <w:pPr>
              <w:widowControl w:val="0"/>
              <w:autoSpaceDE w:val="0"/>
              <w:autoSpaceDN w:val="0"/>
              <w:adjustRightInd w:val="0"/>
              <w:spacing w:before="140"/>
            </w:pPr>
            <w:r>
              <w:t>Considerations: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task is complete when a user creates a H-mesh.</w:t>
            </w:r>
          </w:p>
          <w:p w:rsidR="008B5112" w:rsidRDefault="008B5112">
            <w:pPr>
              <w:widowControl w:val="0"/>
              <w:autoSpaceDE w:val="0"/>
              <w:autoSpaceDN w:val="0"/>
              <w:adjustRightInd w:val="0"/>
              <w:ind w:left="80" w:right="80"/>
            </w:pPr>
            <w:r>
              <w:rPr>
                <w:rFonts w:ascii="Arial Unicode MS" w:eastAsia="Arial Unicode MS" w:cs="Arial Unicode MS" w:hint="eastAsia"/>
              </w:rPr>
              <w:lastRenderedPageBreak/>
              <w:t>●</w:t>
            </w:r>
            <w:r>
              <w:t> Process Guide marks the task as not valid when the H-mesh becomes invalid because of a change in the model.</w:t>
            </w:r>
          </w:p>
        </w:tc>
      </w:tr>
      <w:tr w:rsidR="008B5112" w:rsidTr="005E58AA">
        <w:tc>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55" w:author="ppanigrahy" w:date="2010-01-12T11:23:00Z">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56"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label</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57"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58"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text</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59"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r>
      <w:tr w:rsidR="008B5112" w:rsidTr="005E58AA">
        <w:tc>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60" w:author="ppanigrahy" w:date="2010-01-12T11:23:00Z">
              <w:tcPr>
                <w:tcW w:w="1578"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61"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description</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62"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63"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text, executable descriptor</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64"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r>
      <w:tr w:rsidR="008B5112" w:rsidTr="005E58AA">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65"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MeshControl</w:t>
            </w: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66"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id</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67"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68"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integer</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69"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r>
              <w:t xml:space="preserve">Specifies mesh distribution in your model through </w:t>
            </w:r>
            <w:r w:rsidR="005E0D28">
              <w:fldChar w:fldCharType="begin"/>
            </w:r>
            <w:ins w:id="370" w:author="ppanigrahy" w:date="2010-01-12T11:03:00Z">
              <w:r w:rsidR="007B1A8F">
                <w:instrText>HYPERLINK "D:\\TMP\\.._mesh_mesh_control.dita"</w:instrText>
              </w:r>
            </w:ins>
            <w:del w:id="371" w:author="ppanigrahy" w:date="2010-01-12T11:03:00Z">
              <w:r w:rsidR="006D6529" w:rsidDel="007B1A8F">
                <w:delInstrText>HYPERLINK ".._mesh_mesh_control.dita"</w:delInstrText>
              </w:r>
            </w:del>
            <w:r w:rsidR="005E0D28">
              <w:fldChar w:fldCharType="separate"/>
            </w:r>
            <w:r>
              <w:rPr>
                <w:color w:val="0000FF"/>
                <w:u w:val="single"/>
              </w:rPr>
              <w:t>Mesh control</w:t>
            </w:r>
            <w:r w:rsidR="005E0D28">
              <w:fldChar w:fldCharType="end"/>
            </w:r>
            <w:r>
              <w:t xml:space="preserve"> in FEM mode.</w:t>
            </w:r>
          </w:p>
        </w:tc>
      </w:tr>
      <w:tr w:rsidR="008B5112" w:rsidTr="005E58AA">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72"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73"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label</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74"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75"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text</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76"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r>
      <w:tr w:rsidR="008B5112" w:rsidTr="005E58AA">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77"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78"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name</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79"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0,1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80"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100"/>
            </w:pPr>
            <w:r>
              <w:t>MeshControlName</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81"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8B5112" w:rsidRDefault="008B5112">
            <w:pPr>
              <w:widowControl w:val="0"/>
              <w:autoSpaceDE w:val="0"/>
              <w:autoSpaceDN w:val="0"/>
              <w:adjustRightInd w:val="0"/>
              <w:ind w:left="80" w:right="80"/>
            </w:pPr>
          </w:p>
        </w:tc>
      </w:tr>
      <w:tr w:rsidR="005751DF" w:rsidTr="005E58AA">
        <w:trPr>
          <w:ins w:id="382" w:author="ppanigrahy" w:date="2010-01-12T11:06:00Z"/>
        </w:trPr>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83"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5751DF" w:rsidRDefault="005751DF">
            <w:pPr>
              <w:widowControl w:val="0"/>
              <w:autoSpaceDE w:val="0"/>
              <w:autoSpaceDN w:val="0"/>
              <w:adjustRightInd w:val="0"/>
              <w:ind w:left="80" w:right="100"/>
              <w:rPr>
                <w:ins w:id="384" w:author="ppanigrahy" w:date="2010-01-12T11:06:00Z"/>
              </w:rPr>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85"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5751DF" w:rsidRDefault="005751DF">
            <w:pPr>
              <w:widowControl w:val="0"/>
              <w:autoSpaceDE w:val="0"/>
              <w:autoSpaceDN w:val="0"/>
              <w:adjustRightInd w:val="0"/>
              <w:ind w:left="80" w:right="100"/>
              <w:rPr>
                <w:ins w:id="386" w:author="ppanigrahy" w:date="2010-01-12T11:06:00Z"/>
              </w:rPr>
            </w:pPr>
            <w:ins w:id="387" w:author="ppanigrahy" w:date="2010-01-12T11:06:00Z">
              <w:r>
                <w:t>type</w:t>
              </w:r>
            </w:ins>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88"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5751DF" w:rsidRDefault="0098434A">
            <w:pPr>
              <w:widowControl w:val="0"/>
              <w:autoSpaceDE w:val="0"/>
              <w:autoSpaceDN w:val="0"/>
              <w:adjustRightInd w:val="0"/>
              <w:ind w:left="80" w:right="100"/>
              <w:rPr>
                <w:ins w:id="389" w:author="ppanigrahy" w:date="2010-01-12T11:06:00Z"/>
              </w:rPr>
            </w:pPr>
            <w:ins w:id="390" w:author="ppanigrahy" w:date="2010-01-12T11:06:00Z">
              <w:r>
                <w:t>0</w:t>
              </w:r>
            </w:ins>
            <w:ins w:id="391" w:author="ppanigrahy" w:date="2010-01-12T11:22:00Z">
              <w:r>
                <w:t>,</w:t>
              </w:r>
            </w:ins>
            <w:ins w:id="392" w:author="ppanigrahy" w:date="2010-01-12T11:06:00Z">
              <w:r w:rsidR="005751DF">
                <w:t>1</w:t>
              </w:r>
            </w:ins>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393"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5751DF" w:rsidRDefault="005751DF" w:rsidP="005751DF">
            <w:pPr>
              <w:widowControl w:val="0"/>
              <w:autoSpaceDE w:val="0"/>
              <w:autoSpaceDN w:val="0"/>
              <w:adjustRightInd w:val="0"/>
              <w:ind w:left="80" w:right="100"/>
              <w:rPr>
                <w:ins w:id="394" w:author="ppanigrahy" w:date="2010-01-12T11:06:00Z"/>
              </w:rPr>
            </w:pPr>
            <w:ins w:id="395" w:author="ppanigrahy" w:date="2010-01-12T11:06:00Z">
              <w:r>
                <w:t xml:space="preserve">MaxElemSize, MinElemSize, </w:t>
              </w:r>
            </w:ins>
            <w:ins w:id="396" w:author="ppanigrahy" w:date="2010-01-12T11:12:00Z">
              <w:r w:rsidR="00BD4FA0">
                <w:t>EdgeDistribution</w:t>
              </w:r>
            </w:ins>
            <w:ins w:id="397" w:author="ppanigrahy" w:date="2010-01-12T11:13:00Z">
              <w:r w:rsidR="00BD4FA0">
                <w:t xml:space="preserve">, </w:t>
              </w:r>
            </w:ins>
            <w:ins w:id="398" w:author="ppanigrahy" w:date="2010-01-12T11:06:00Z">
              <w:r>
                <w:t xml:space="preserve">HardPoint, HardCurve, </w:t>
              </w:r>
            </w:ins>
            <w:ins w:id="399" w:author="ppanigrahy" w:date="2010-01-12T11:07:00Z">
              <w:r>
                <w:t>DispCoordSys</w:t>
              </w:r>
            </w:ins>
            <w:ins w:id="400" w:author="ppanigrahy" w:date="2010-01-12T11:06:00Z">
              <w:r>
                <w:t xml:space="preserve">, MappedMesh, </w:t>
              </w:r>
            </w:ins>
            <w:ins w:id="401" w:author="ppanigrahy" w:date="2010-01-12T11:08:00Z">
              <w:r>
                <w:t>ShellElemDirection</w:t>
              </w:r>
            </w:ins>
            <w:ins w:id="402" w:author="ppanigrahy" w:date="2010-01-12T11:06:00Z">
              <w:r>
                <w:t>,</w:t>
              </w:r>
            </w:ins>
            <w:ins w:id="403" w:author="ppanigrahy" w:date="2010-01-12T11:23:00Z">
              <w:r w:rsidR="005E58AA">
                <w:t xml:space="preserve"> </w:t>
              </w:r>
            </w:ins>
            <w:ins w:id="404" w:author="ppanigrahy" w:date="2010-01-12T11:08:00Z">
              <w:r>
                <w:t xml:space="preserve">MeshNumbering, MeshIDOffset, </w:t>
              </w:r>
            </w:ins>
            <w:ins w:id="405" w:author="ppanigrahy" w:date="2010-01-12T11:09:00Z">
              <w:r>
                <w:t>IgnoredMeshControl</w:t>
              </w:r>
            </w:ins>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406"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5751DF" w:rsidRDefault="005751DF">
            <w:pPr>
              <w:widowControl w:val="0"/>
              <w:autoSpaceDE w:val="0"/>
              <w:autoSpaceDN w:val="0"/>
              <w:adjustRightInd w:val="0"/>
              <w:ind w:left="80" w:right="80"/>
              <w:rPr>
                <w:ins w:id="407" w:author="ppanigrahy" w:date="2010-01-12T11:06:00Z"/>
              </w:rPr>
            </w:pPr>
            <w:ins w:id="408" w:author="ppanigrahy" w:date="2010-01-12T11:06:00Z">
              <w:r>
                <w:t xml:space="preserve">This attribute is optional. When this attribute is not specified, MaxElemSize is </w:t>
              </w:r>
            </w:ins>
            <w:ins w:id="409" w:author="ppanigrahy" w:date="2010-01-12T11:22:00Z">
              <w:r w:rsidR="005E58AA">
                <w:t>considered (</w:t>
              </w:r>
            </w:ins>
            <w:ins w:id="410" w:author="ppanigrahy" w:date="2010-01-12T11:06:00Z">
              <w:r>
                <w:t>as default).</w:t>
              </w:r>
            </w:ins>
          </w:p>
        </w:tc>
      </w:tr>
      <w:tr w:rsidR="005751DF" w:rsidTr="005E58AA">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411"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5751DF" w:rsidRDefault="005751DF">
            <w:pPr>
              <w:widowControl w:val="0"/>
              <w:autoSpaceDE w:val="0"/>
              <w:autoSpaceDN w:val="0"/>
              <w:adjustRightInd w:val="0"/>
              <w:ind w:left="80" w:right="100"/>
            </w:pPr>
          </w:p>
        </w:tc>
        <w:tc>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412"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5751DF" w:rsidRDefault="005751DF">
            <w:pPr>
              <w:widowControl w:val="0"/>
              <w:autoSpaceDE w:val="0"/>
              <w:autoSpaceDN w:val="0"/>
              <w:adjustRightInd w:val="0"/>
              <w:ind w:left="80" w:right="100"/>
            </w:pPr>
            <w:r>
              <w:t>description</w:t>
            </w:r>
          </w:p>
        </w:tc>
        <w:tc>
          <w:tcPr>
            <w:tcW w:w="11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413"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5751DF" w:rsidRDefault="005751DF">
            <w:pPr>
              <w:widowControl w:val="0"/>
              <w:autoSpaceDE w:val="0"/>
              <w:autoSpaceDN w:val="0"/>
              <w:adjustRightInd w:val="0"/>
              <w:ind w:left="80" w:right="100"/>
            </w:pPr>
            <w:r>
              <w:t>1</w:t>
            </w:r>
          </w:p>
        </w:tc>
        <w:tc>
          <w:tcPr>
            <w:tcW w:w="1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414" w:author="ppanigrahy" w:date="2010-01-12T11:23:00Z">
              <w:tcPr>
                <w:tcW w:w="15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5751DF" w:rsidRDefault="005751DF">
            <w:pPr>
              <w:widowControl w:val="0"/>
              <w:autoSpaceDE w:val="0"/>
              <w:autoSpaceDN w:val="0"/>
              <w:adjustRightInd w:val="0"/>
              <w:ind w:left="80" w:right="100"/>
            </w:pPr>
            <w:r>
              <w:t>text, executable descriptor</w:t>
            </w:r>
          </w:p>
        </w:tc>
        <w:tc>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Change w:id="415" w:author="ppanigrahy" w:date="2010-01-12T11:23:00Z">
              <w:tcPr>
                <w:tcW w:w="25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tcPrChange>
          </w:tcPr>
          <w:p w:rsidR="005751DF" w:rsidRDefault="005751DF">
            <w:pPr>
              <w:widowControl w:val="0"/>
              <w:autoSpaceDE w:val="0"/>
              <w:autoSpaceDN w:val="0"/>
              <w:adjustRightInd w:val="0"/>
              <w:ind w:left="80" w:right="80"/>
            </w:pPr>
          </w:p>
        </w:tc>
      </w:tr>
    </w:tbl>
    <w:p w:rsidR="008B5112" w:rsidRDefault="008B5112">
      <w:pPr>
        <w:keepNext/>
        <w:keepLines/>
        <w:widowControl w:val="0"/>
        <w:suppressAutoHyphens/>
        <w:autoSpaceDE w:val="0"/>
        <w:autoSpaceDN w:val="0"/>
        <w:adjustRightInd w:val="0"/>
        <w:spacing w:before="360"/>
        <w:rPr>
          <w:rFonts w:ascii="Arial" w:hAnsi="Arial" w:cs="Arial"/>
          <w:b/>
          <w:bCs/>
          <w:color w:val="47697F"/>
        </w:rPr>
      </w:pPr>
      <w:bookmarkStart w:id="416" w:name="AnalysesAndResultsYouCanDefineTask_2D_30"/>
      <w:bookmarkStart w:id="417" w:name="stylerid1_2E2_2E2_30_2E1"/>
      <w:bookmarkEnd w:id="416"/>
      <w:r>
        <w:rPr>
          <w:rFonts w:ascii="Arial" w:hAnsi="Arial" w:cs="Arial"/>
          <w:b/>
          <w:bCs/>
          <w:color w:val="47697F"/>
        </w:rPr>
        <w:t>Analyses and Results</w:t>
      </w:r>
      <w:bookmarkEnd w:id="417"/>
    </w:p>
    <w:p w:rsidR="008B5112" w:rsidRDefault="008B5112">
      <w:pPr>
        <w:widowControl w:val="0"/>
        <w:autoSpaceDE w:val="0"/>
        <w:autoSpaceDN w:val="0"/>
        <w:adjustRightInd w:val="0"/>
        <w:spacing w:before="140"/>
      </w:pPr>
      <w:r>
        <w:t>You can define tasks associated with the analysis and results phases using the following objects in the process template: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418" w:author="ppanigrahy" w:date="2010-01-12T11:03:00Z">
        <w:r w:rsidR="007B1A8F">
          <w:instrText>HYPERLINK "D:\\TMP\\pg_design.dita"</w:instrText>
        </w:r>
      </w:ins>
      <w:del w:id="419" w:author="ppanigrahy" w:date="2010-01-12T11:03:00Z">
        <w:r w:rsidR="006D6529" w:rsidDel="007B1A8F">
          <w:delInstrText>HYPERLINK "pg_design.dita"</w:delInstrText>
        </w:r>
      </w:del>
      <w:r w:rsidR="005E0D28">
        <w:fldChar w:fldCharType="separate"/>
      </w:r>
      <w:r>
        <w:rPr>
          <w:color w:val="0000FF"/>
          <w:u w:val="single"/>
        </w:rPr>
        <w:t>Analysis</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lastRenderedPageBreak/>
        <w:t>●</w:t>
      </w:r>
      <w:r>
        <w:t> </w:t>
      </w:r>
      <w:r w:rsidR="005E0D28">
        <w:fldChar w:fldCharType="begin"/>
      </w:r>
      <w:ins w:id="420" w:author="ppanigrahy" w:date="2010-01-12T11:03:00Z">
        <w:r w:rsidR="007B1A8F">
          <w:instrText>HYPERLINK "D:\\TMP\\pg_design.dita"</w:instrText>
        </w:r>
      </w:ins>
      <w:del w:id="421" w:author="ppanigrahy" w:date="2010-01-12T11:03:00Z">
        <w:r w:rsidR="006D6529" w:rsidDel="007B1A8F">
          <w:delInstrText>HYPERLINK "pg_design.dita"</w:delInstrText>
        </w:r>
      </w:del>
      <w:r w:rsidR="005E0D28">
        <w:fldChar w:fldCharType="separate"/>
      </w:r>
      <w:r>
        <w:rPr>
          <w:color w:val="0000FF"/>
          <w:u w:val="single"/>
        </w:rPr>
        <w:t>Run</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422" w:author="ppanigrahy" w:date="2010-01-12T11:03:00Z">
        <w:r w:rsidR="007B1A8F">
          <w:instrText>HYPERLINK "D:\\TMP\\pg_design.dita"</w:instrText>
        </w:r>
      </w:ins>
      <w:del w:id="423" w:author="ppanigrahy" w:date="2010-01-12T11:03:00Z">
        <w:r w:rsidR="006D6529" w:rsidDel="007B1A8F">
          <w:delInstrText>HYPERLINK "pg_design.dita"</w:delInstrText>
        </w:r>
      </w:del>
      <w:r w:rsidR="005E0D28">
        <w:fldChar w:fldCharType="separate"/>
      </w:r>
      <w:r>
        <w:rPr>
          <w:color w:val="0000FF"/>
          <w:u w:val="single"/>
        </w:rPr>
        <w:t>RunSettings</w:t>
      </w:r>
      <w:r w:rsidR="005E0D28">
        <w:fldChar w:fldCharType="end"/>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w:t>
      </w:r>
      <w:r w:rsidR="005E0D28">
        <w:fldChar w:fldCharType="begin"/>
      </w:r>
      <w:ins w:id="424" w:author="ppanigrahy" w:date="2010-01-12T11:03:00Z">
        <w:r w:rsidR="007B1A8F">
          <w:instrText>HYPERLINK "D:\\TMP\\pg_design.dita"</w:instrText>
        </w:r>
      </w:ins>
      <w:del w:id="425" w:author="ppanigrahy" w:date="2010-01-12T11:03:00Z">
        <w:r w:rsidR="006D6529" w:rsidDel="007B1A8F">
          <w:delInstrText>HYPERLINK "pg_design.dita"</w:delInstrText>
        </w:r>
      </w:del>
      <w:r w:rsidR="005E0D28">
        <w:fldChar w:fldCharType="separate"/>
      </w:r>
      <w:r>
        <w:rPr>
          <w:color w:val="0000FF"/>
          <w:u w:val="single"/>
        </w:rPr>
        <w:t>ResultTemplate</w:t>
      </w:r>
      <w:r w:rsidR="005E0D28">
        <w:fldChar w:fldCharType="end"/>
      </w:r>
    </w:p>
    <w:p w:rsidR="008B5112" w:rsidRDefault="008B5112">
      <w:pPr>
        <w:widowControl w:val="0"/>
        <w:autoSpaceDE w:val="0"/>
        <w:autoSpaceDN w:val="0"/>
        <w:adjustRightInd w:val="0"/>
        <w:spacing w:before="140"/>
      </w:pPr>
      <w:r>
        <w:t>The following table lists the object and its attributes for defining tasks to analyze the model to evaluate the analysis results:</w:t>
      </w:r>
    </w:p>
    <w:tbl>
      <w:tblPr>
        <w:tblW w:w="0" w:type="auto"/>
        <w:tblInd w:w="100"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tblPr>
      <w:tblGrid>
        <w:gridCol w:w="1582"/>
        <w:gridCol w:w="1582"/>
        <w:gridCol w:w="1582"/>
        <w:gridCol w:w="2184"/>
        <w:gridCol w:w="1980"/>
      </w:tblGrid>
      <w:tr w:rsidR="008B5112" w:rsidTr="0009498E">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bookmarkStart w:id="426" w:name="stylerid1_2E2_2E2_30_2E5"/>
            <w:bookmarkEnd w:id="426"/>
            <w:r>
              <w:t>Object</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Attributes/ Reference Object</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 of values</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Valid Values</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Description</w:t>
            </w:r>
          </w:p>
        </w:tc>
      </w:tr>
      <w:tr w:rsidR="008B5112" w:rsidTr="0009498E">
        <w:tc>
          <w:tcPr>
            <w:tcW w:w="15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Analysis</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 xml:space="preserve">Defines </w:t>
            </w:r>
            <w:r w:rsidR="005E0D28">
              <w:fldChar w:fldCharType="begin"/>
            </w:r>
            <w:ins w:id="427" w:author="ppanigrahy" w:date="2010-01-12T11:03:00Z">
              <w:r w:rsidR="007B1A8F">
                <w:instrText>HYPERLINK "D:\\TMP\\.._top.dita"</w:instrText>
              </w:r>
            </w:ins>
            <w:del w:id="428" w:author="ppanigrahy" w:date="2010-01-12T11:03:00Z">
              <w:r w:rsidR="006D6529" w:rsidDel="007B1A8F">
                <w:delInstrText>HYPERLINK ".._top.dita"</w:delInstrText>
              </w:r>
            </w:del>
            <w:r w:rsidR="005E0D28">
              <w:fldChar w:fldCharType="separate"/>
            </w:r>
            <w:r>
              <w:rPr>
                <w:color w:val="0000FF"/>
                <w:u w:val="single"/>
              </w:rPr>
              <w:t>analyses</w:t>
            </w:r>
            <w:r w:rsidR="005E0D28">
              <w:fldChar w:fldCharType="end"/>
            </w:r>
            <w:r>
              <w:t xml:space="preserve"> for the model for various structural aspects.</w:t>
            </w:r>
          </w:p>
          <w:p w:rsidR="008B5112" w:rsidRDefault="008B5112">
            <w:pPr>
              <w:widowControl w:val="0"/>
              <w:autoSpaceDE w:val="0"/>
              <w:autoSpaceDN w:val="0"/>
              <w:adjustRightInd w:val="0"/>
              <w:spacing w:before="140"/>
            </w:pPr>
            <w:r>
              <w:t>Considerations: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The created or edited analyses are associated with the task.</w:t>
            </w:r>
          </w:p>
          <w:p w:rsidR="008B5112" w:rsidRDefault="008B5112">
            <w:pPr>
              <w:widowControl w:val="0"/>
              <w:autoSpaceDE w:val="0"/>
              <w:autoSpaceDN w:val="0"/>
              <w:adjustRightInd w:val="0"/>
              <w:ind w:left="80" w:right="80"/>
            </w:pPr>
            <w:r>
              <w:rPr>
                <w:rFonts w:ascii="Arial Unicode MS" w:eastAsia="Arial Unicode MS" w:cs="Arial Unicode MS" w:hint="eastAsia"/>
              </w:rPr>
              <w:t>●</w:t>
            </w:r>
            <w:r>
              <w:t> The task is complete when creation or editing of analysis is complete.</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Specify this attribute, if the value of the </w:t>
            </w:r>
            <w:r>
              <w:rPr>
                <w:rFonts w:ascii="Courier New" w:hAnsi="Courier New" w:cs="Courier New"/>
              </w:rPr>
              <w:t>visibility</w:t>
            </w:r>
            <w:r>
              <w:t xml:space="preserve"> attribute is set to ON.</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type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0, 1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Static, Modal, Buckling, Fatigue, PrestressStatic, PrestressModal, DynamicTime, DynamicFrequenecy, DynamicShock, DynamicRandom</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This attribute is mandatory when creating a new analysis.</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name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AnalysisName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specifies a new name for analysis, Mechanica creates a new analysis with the specified name.</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If a user creates an analysis without specifying a name, Process Guide creates a new analysis with the default name.</w:t>
            </w:r>
          </w:p>
          <w:p w:rsidR="008B5112" w:rsidRDefault="008B5112">
            <w:pPr>
              <w:widowControl w:val="0"/>
              <w:autoSpaceDE w:val="0"/>
              <w:autoSpaceDN w:val="0"/>
              <w:adjustRightInd w:val="0"/>
              <w:ind w:left="80" w:right="80"/>
            </w:pPr>
            <w:r>
              <w:rPr>
                <w:rFonts w:ascii="Arial Unicode MS" w:eastAsia="Arial Unicode MS" w:cs="Arial Unicode MS" w:hint="eastAsia"/>
              </w:rPr>
              <w:t>●</w:t>
            </w:r>
            <w:r>
              <w:t> If a user specifies the name of an existing analysis, Process Guide allows you to edit the analysis ignoring the type of analysis already specified.</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reference object="LoadSet"</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LoadSet 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This attribute is optional for creating a new Structural analysis.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Refers to the corresponding LoadSet through its task ID.</w:t>
            </w:r>
          </w:p>
          <w:p w:rsidR="008B5112" w:rsidRDefault="008B5112">
            <w:pPr>
              <w:widowControl w:val="0"/>
              <w:autoSpaceDE w:val="0"/>
              <w:autoSpaceDN w:val="0"/>
              <w:adjustRightInd w:val="0"/>
              <w:ind w:left="80" w:right="80"/>
            </w:pPr>
            <w:r>
              <w:rPr>
                <w:rFonts w:ascii="Arial Unicode MS" w:eastAsia="Arial Unicode MS" w:cs="Arial Unicode MS" w:hint="eastAsia"/>
              </w:rPr>
              <w:lastRenderedPageBreak/>
              <w:t>●</w:t>
            </w:r>
            <w:r>
              <w:t> For example, &lt;reference Object="LoadSet"&gt; &lt;id&gt;2&lt;/id&gt; &lt;/reference&gt;</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reference object="ConstraintSet"</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ConstraintSet 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This attribute is mandatory for creating a new Structural analysis.</w:t>
            </w:r>
          </w:p>
          <w:p w:rsidR="008B5112" w:rsidRDefault="008B5112">
            <w:pPr>
              <w:widowControl w:val="0"/>
              <w:autoSpaceDE w:val="0"/>
              <w:autoSpaceDN w:val="0"/>
              <w:adjustRightInd w:val="0"/>
              <w:spacing w:before="120"/>
              <w:ind w:left="240" w:hanging="240"/>
            </w:pPr>
            <w:r>
              <w:rPr>
                <w:rFonts w:ascii="Arial Unicode MS" w:eastAsia="Arial Unicode MS" w:cs="Arial Unicode MS" w:hint="eastAsia"/>
              </w:rPr>
              <w:t>●</w:t>
            </w:r>
            <w:r>
              <w:t> Refers to the corresponding ConstraintSet through the its task ID.</w:t>
            </w:r>
          </w:p>
          <w:p w:rsidR="008B5112" w:rsidRDefault="008B5112">
            <w:pPr>
              <w:widowControl w:val="0"/>
              <w:autoSpaceDE w:val="0"/>
              <w:autoSpaceDN w:val="0"/>
              <w:adjustRightInd w:val="0"/>
              <w:ind w:left="80" w:right="80"/>
            </w:pPr>
            <w:r>
              <w:rPr>
                <w:rFonts w:ascii="Arial Unicode MS" w:eastAsia="Arial Unicode MS" w:cs="Arial Unicode MS" w:hint="eastAsia"/>
              </w:rPr>
              <w:t>●</w:t>
            </w:r>
            <w:r>
              <w:t> For example, &lt;reference Object="ConstraintSet "&gt; &lt;id&gt;3&lt;/id&gt; &lt;/reference&gt;</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Specify this attribute if the value of the </w:t>
            </w:r>
            <w:r>
              <w:rPr>
                <w:rFonts w:ascii="Courier New" w:hAnsi="Courier New" w:cs="Courier New"/>
              </w:rPr>
              <w:t>visibility</w:t>
            </w:r>
            <w:r>
              <w:t xml:space="preserve"> attribute is set to ON.</w:t>
            </w:r>
          </w:p>
        </w:tc>
      </w:tr>
      <w:tr w:rsidR="008B5112" w:rsidTr="0009498E">
        <w:tc>
          <w:tcPr>
            <w:tcW w:w="15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Run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Specify to </w:t>
            </w:r>
            <w:r w:rsidR="005E0D28">
              <w:fldChar w:fldCharType="begin"/>
            </w:r>
            <w:ins w:id="429" w:author="ppanigrahy" w:date="2010-01-12T11:03:00Z">
              <w:r w:rsidR="007B1A8F">
                <w:instrText>HYPERLINK "D:\\TMP\\.._analstuds.dita"</w:instrText>
              </w:r>
            </w:ins>
            <w:del w:id="430" w:author="ppanigrahy" w:date="2010-01-12T11:03:00Z">
              <w:r w:rsidR="006D6529" w:rsidDel="007B1A8F">
                <w:delInstrText>HYPERLINK ".._analstuds.dita"</w:delInstrText>
              </w:r>
            </w:del>
            <w:r w:rsidR="005E0D28">
              <w:fldChar w:fldCharType="separate"/>
            </w:r>
            <w:r>
              <w:rPr>
                <w:color w:val="0000FF"/>
                <w:u w:val="single"/>
              </w:rPr>
              <w:t>run</w:t>
            </w:r>
            <w:r w:rsidR="005E0D28">
              <w:fldChar w:fldCharType="end"/>
            </w:r>
            <w:r>
              <w:t xml:space="preserve"> the specified type of analysis.</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Specify this attribute if the value of the </w:t>
            </w:r>
            <w:r>
              <w:rPr>
                <w:rFonts w:ascii="Courier New" w:hAnsi="Courier New" w:cs="Courier New"/>
              </w:rPr>
              <w:t>visibility</w:t>
            </w:r>
            <w:r>
              <w:t xml:space="preserve"> attribute is set to ON.</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analysis</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TaskID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 xml:space="preserve">text, executable </w:t>
            </w:r>
            <w:r>
              <w:lastRenderedPageBreak/>
              <w:t>descriptor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lastRenderedPageBreak/>
              <w:t xml:space="preserve">Specify this </w:t>
            </w:r>
            <w:r>
              <w:lastRenderedPageBreak/>
              <w:t xml:space="preserve">attribute if the value of the </w:t>
            </w:r>
            <w:r>
              <w:rPr>
                <w:rFonts w:ascii="Courier New" w:hAnsi="Courier New" w:cs="Courier New"/>
              </w:rPr>
              <w:t>visibility</w:t>
            </w:r>
            <w:r>
              <w:t xml:space="preserve"> attribute is set to ON.</w:t>
            </w:r>
          </w:p>
        </w:tc>
      </w:tr>
      <w:tr w:rsidR="008B5112" w:rsidTr="0009498E">
        <w:tc>
          <w:tcPr>
            <w:tcW w:w="15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lastRenderedPageBreak/>
              <w:t>RunSettings</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pPr>
            <w:r>
              <w:t xml:space="preserve">Specify various </w:t>
            </w:r>
            <w:r w:rsidR="005E0D28">
              <w:fldChar w:fldCharType="begin"/>
            </w:r>
            <w:ins w:id="431" w:author="ppanigrahy" w:date="2010-01-12T11:03:00Z">
              <w:r w:rsidR="007B1A8F">
                <w:instrText>HYPERLINK "D:\\TMP\\.._setting_up.dita"</w:instrText>
              </w:r>
            </w:ins>
            <w:del w:id="432" w:author="ppanigrahy" w:date="2010-01-12T11:03:00Z">
              <w:r w:rsidR="006D6529" w:rsidDel="007B1A8F">
                <w:delInstrText>HYPERLINK ".._setting_up.dita"</w:delInstrText>
              </w:r>
            </w:del>
            <w:r w:rsidR="005E0D28">
              <w:fldChar w:fldCharType="separate"/>
            </w:r>
            <w:r>
              <w:rPr>
                <w:color w:val="0000FF"/>
                <w:u w:val="single"/>
              </w:rPr>
              <w:t>settings</w:t>
            </w:r>
            <w:r w:rsidR="005E0D28">
              <w:fldChar w:fldCharType="end"/>
            </w:r>
            <w:r>
              <w:t xml:space="preserve"> for analysis run.</w:t>
            </w:r>
          </w:p>
          <w:p w:rsidR="008B5112" w:rsidRDefault="008B5112">
            <w:pPr>
              <w:widowControl w:val="0"/>
              <w:autoSpaceDE w:val="0"/>
              <w:autoSpaceDN w:val="0"/>
              <w:adjustRightInd w:val="0"/>
              <w:spacing w:before="140"/>
            </w:pPr>
            <w:r>
              <w:t>Considerations:</w:t>
            </w:r>
          </w:p>
          <w:p w:rsidR="008B5112" w:rsidRDefault="008B5112">
            <w:pPr>
              <w:widowControl w:val="0"/>
              <w:autoSpaceDE w:val="0"/>
              <w:autoSpaceDN w:val="0"/>
              <w:adjustRightInd w:val="0"/>
              <w:ind w:left="80" w:right="80"/>
            </w:pPr>
            <w:r>
              <w:rPr>
                <w:rFonts w:ascii="Arial Unicode MS" w:eastAsia="Arial Unicode MS" w:cs="Arial Unicode MS" w:hint="eastAsia"/>
              </w:rPr>
              <w:t>●</w:t>
            </w:r>
            <w:r>
              <w:t xml:space="preserve"> The task is complete when the </w:t>
            </w:r>
            <w:r w:rsidR="005E0D28">
              <w:fldChar w:fldCharType="begin"/>
            </w:r>
            <w:ins w:id="433" w:author="ppanigrahy" w:date="2010-01-12T11:03:00Z">
              <w:r w:rsidR="007B1A8F">
                <w:instrText>HYPERLINK "D:\\TMP\\.._setting_up.dita"</w:instrText>
              </w:r>
            </w:ins>
            <w:del w:id="434" w:author="ppanigrahy" w:date="2010-01-12T11:03:00Z">
              <w:r w:rsidR="006D6529" w:rsidDel="007B1A8F">
                <w:delInstrText>HYPERLINK ".._setting_up.dita"</w:delInstrText>
              </w:r>
            </w:del>
            <w:r w:rsidR="005E0D28">
              <w:fldChar w:fldCharType="separate"/>
            </w:r>
            <w:r>
              <w:rPr>
                <w:color w:val="0000FF"/>
                <w:u w:val="single"/>
              </w:rPr>
              <w:t>Run Settings</w:t>
            </w:r>
            <w:r w:rsidR="005E0D28">
              <w:fldChar w:fldCharType="end"/>
            </w:r>
            <w:r>
              <w:t xml:space="preserve"> dialog box is displayed once.</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 executable descriptor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ResultTemplate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id</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integer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Displays analysis results using the specified template. If the </w:t>
            </w:r>
            <w:r>
              <w:rPr>
                <w:rFonts w:ascii="Courier New" w:hAnsi="Courier New" w:cs="Courier New"/>
              </w:rPr>
              <w:t>visibility</w:t>
            </w:r>
            <w:r>
              <w:t xml:space="preserve"> attribute is set to </w:t>
            </w:r>
            <w:r>
              <w:rPr>
                <w:rFonts w:ascii="Courier New" w:hAnsi="Courier New" w:cs="Courier New"/>
              </w:rPr>
              <w:t>Off</w:t>
            </w:r>
            <w:r>
              <w:t>, the task automatically shows the result window using the specified result template when the analysis results are available.</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label</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text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Specify this attribute if the value of the </w:t>
            </w:r>
            <w:r>
              <w:rPr>
                <w:rFonts w:ascii="Courier New" w:hAnsi="Courier New" w:cs="Courier New"/>
              </w:rPr>
              <w:t>visibility</w:t>
            </w:r>
            <w:r>
              <w:t xml:space="preserve"> attribute is set to ON.</w:t>
            </w: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visibility</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On, Off</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template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C05820">
            <w:pPr>
              <w:widowControl w:val="0"/>
              <w:autoSpaceDE w:val="0"/>
              <w:autoSpaceDN w:val="0"/>
              <w:adjustRightInd w:val="0"/>
              <w:ind w:left="80" w:right="100"/>
            </w:pPr>
            <w:r>
              <w:t xml:space="preserve">0 | </w:t>
            </w:r>
            <w:r w:rsidR="008B5112">
              <w:t>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path with file name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analysis</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TaskID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mode</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Repeat, Combine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r>
      <w:tr w:rsidR="008B5112" w:rsidTr="0009498E">
        <w:tc>
          <w:tcPr>
            <w:tcW w:w="1582"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description</w:t>
            </w:r>
          </w:p>
        </w:tc>
        <w:tc>
          <w:tcPr>
            <w:tcW w:w="15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0|1</w:t>
            </w:r>
          </w:p>
        </w:tc>
        <w:tc>
          <w:tcPr>
            <w:tcW w:w="2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100"/>
            </w:pPr>
            <w:r>
              <w:t xml:space="preserve">text, executable descriptor </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B5112" w:rsidRDefault="008B5112">
            <w:pPr>
              <w:widowControl w:val="0"/>
              <w:autoSpaceDE w:val="0"/>
              <w:autoSpaceDN w:val="0"/>
              <w:adjustRightInd w:val="0"/>
              <w:ind w:left="80" w:right="80"/>
            </w:pPr>
            <w:r>
              <w:t xml:space="preserve">Specify this attribute if the value of the </w:t>
            </w:r>
            <w:r>
              <w:rPr>
                <w:rFonts w:ascii="Courier New" w:hAnsi="Courier New" w:cs="Courier New"/>
              </w:rPr>
              <w:t>visibility</w:t>
            </w:r>
            <w:r>
              <w:t xml:space="preserve"> attribute is set to ON.</w:t>
            </w:r>
          </w:p>
        </w:tc>
      </w:tr>
    </w:tbl>
    <w:p w:rsidR="008B5112" w:rsidRDefault="008B5112">
      <w:pPr>
        <w:widowControl w:val="0"/>
        <w:autoSpaceDE w:val="0"/>
        <w:autoSpaceDN w:val="0"/>
        <w:adjustRightInd w:val="0"/>
        <w:spacing w:before="140"/>
      </w:pPr>
      <w:r>
        <w:t xml:space="preserve">Return to </w:t>
      </w:r>
      <w:r w:rsidR="005E0D28">
        <w:fldChar w:fldCharType="begin"/>
      </w:r>
      <w:ins w:id="435" w:author="ppanigrahy" w:date="2010-01-12T11:03:00Z">
        <w:r w:rsidR="007B1A8F">
          <w:instrText>HYPERLINK "D:\\TMP\\.._proc_template.dita"</w:instrText>
        </w:r>
      </w:ins>
      <w:del w:id="436" w:author="ppanigrahy" w:date="2010-01-12T11:03:00Z">
        <w:r w:rsidR="006D6529" w:rsidDel="007B1A8F">
          <w:delInstrText>HYPERLINK ".._proc_template.dita"</w:delInstrText>
        </w:r>
      </w:del>
      <w:r w:rsidR="005E0D28">
        <w:fldChar w:fldCharType="separate"/>
      </w:r>
      <w:r>
        <w:rPr>
          <w:color w:val="0000FF"/>
          <w:u w:val="single"/>
        </w:rPr>
        <w:t>Process Template</w:t>
      </w:r>
      <w:r w:rsidR="005E0D28">
        <w:fldChar w:fldCharType="end"/>
      </w:r>
      <w:r>
        <w:t>.</w:t>
      </w:r>
    </w:p>
    <w:sectPr w:rsidR="008B5112" w:rsidSect="008B5112">
      <w:headerReference w:type="even" r:id="rId9"/>
      <w:footerReference w:type="even" r:id="rId10"/>
      <w:footerReference w:type="default" r:id="rId11"/>
      <w:footerReference w:type="first" r:id="rId12"/>
      <w:pgSz w:w="12286" w:h="15899"/>
      <w:pgMar w:top="1445" w:right="1806" w:bottom="1445" w:left="1080"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BA4" w:rsidRDefault="00426BA4">
      <w:r>
        <w:separator/>
      </w:r>
    </w:p>
  </w:endnote>
  <w:endnote w:type="continuationSeparator" w:id="0">
    <w:p w:rsidR="00426BA4" w:rsidRDefault="00426B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1666"/>
      <w:gridCol w:w="6283"/>
    </w:tblGrid>
    <w:tr w:rsidR="00DE3280">
      <w:tc>
        <w:tcPr>
          <w:tcW w:w="1666" w:type="dxa"/>
          <w:tcBorders>
            <w:top w:val="nil"/>
            <w:left w:val="nil"/>
            <w:bottom w:val="nil"/>
            <w:right w:val="nil"/>
          </w:tcBorders>
          <w:vAlign w:val="bottom"/>
        </w:tcPr>
        <w:p w:rsidR="00DE3280" w:rsidRDefault="005E0D28">
          <w:pPr>
            <w:widowControl w:val="0"/>
            <w:autoSpaceDE w:val="0"/>
            <w:autoSpaceDN w:val="0"/>
            <w:adjustRightInd w:val="0"/>
            <w:rPr>
              <w:sz w:val="18"/>
              <w:szCs w:val="18"/>
            </w:rPr>
          </w:pPr>
          <w:r>
            <w:rPr>
              <w:sz w:val="18"/>
              <w:szCs w:val="18"/>
            </w:rPr>
            <w:fldChar w:fldCharType="begin"/>
          </w:r>
          <w:r w:rsidR="00DE3280">
            <w:rPr>
              <w:sz w:val="18"/>
              <w:szCs w:val="18"/>
            </w:rPr>
            <w:instrText xml:space="preserve"> PAGE  </w:instrText>
          </w:r>
          <w:r>
            <w:rPr>
              <w:sz w:val="18"/>
              <w:szCs w:val="18"/>
            </w:rPr>
            <w:fldChar w:fldCharType="separate"/>
          </w:r>
          <w:r w:rsidR="00C05820">
            <w:rPr>
              <w:noProof/>
              <w:sz w:val="18"/>
              <w:szCs w:val="18"/>
            </w:rPr>
            <w:t>36</w:t>
          </w:r>
          <w:r>
            <w:rPr>
              <w:sz w:val="18"/>
              <w:szCs w:val="18"/>
            </w:rPr>
            <w:fldChar w:fldCharType="end"/>
          </w:r>
          <w:r w:rsidR="00DE3280">
            <w:rPr>
              <w:sz w:val="18"/>
              <w:szCs w:val="18"/>
            </w:rPr>
            <w:t xml:space="preserve"> </w:t>
          </w:r>
        </w:p>
      </w:tc>
      <w:tc>
        <w:tcPr>
          <w:tcW w:w="6283" w:type="dxa"/>
          <w:tcBorders>
            <w:top w:val="nil"/>
            <w:left w:val="nil"/>
            <w:bottom w:val="nil"/>
            <w:right w:val="nil"/>
          </w:tcBorders>
          <w:vAlign w:val="bottom"/>
        </w:tcPr>
        <w:p w:rsidR="00DE3280" w:rsidRDefault="00DE3280">
          <w:pPr>
            <w:widowControl w:val="0"/>
            <w:autoSpaceDE w:val="0"/>
            <w:autoSpaceDN w:val="0"/>
            <w:adjustRightInd w:val="0"/>
            <w:jc w:val="right"/>
            <w:rPr>
              <w:sz w:val="18"/>
              <w:szCs w:val="18"/>
            </w:rPr>
          </w:p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189"/>
      <w:gridCol w:w="1760"/>
    </w:tblGrid>
    <w:tr w:rsidR="00DE3280">
      <w:tc>
        <w:tcPr>
          <w:tcW w:w="6189" w:type="dxa"/>
          <w:tcBorders>
            <w:top w:val="nil"/>
            <w:left w:val="nil"/>
            <w:bottom w:val="nil"/>
            <w:right w:val="nil"/>
          </w:tcBorders>
          <w:vAlign w:val="bottom"/>
        </w:tcPr>
        <w:p w:rsidR="00DE3280" w:rsidRDefault="00DE3280">
          <w:pPr>
            <w:widowControl w:val="0"/>
            <w:autoSpaceDE w:val="0"/>
            <w:autoSpaceDN w:val="0"/>
            <w:adjustRightInd w:val="0"/>
            <w:rPr>
              <w:sz w:val="18"/>
              <w:szCs w:val="18"/>
            </w:rPr>
          </w:pPr>
        </w:p>
      </w:tc>
      <w:tc>
        <w:tcPr>
          <w:tcW w:w="1760" w:type="dxa"/>
          <w:tcBorders>
            <w:top w:val="nil"/>
            <w:left w:val="nil"/>
            <w:bottom w:val="nil"/>
            <w:right w:val="nil"/>
          </w:tcBorders>
          <w:vAlign w:val="bottom"/>
        </w:tcPr>
        <w:p w:rsidR="00DE3280" w:rsidRDefault="005E0D28">
          <w:pPr>
            <w:widowControl w:val="0"/>
            <w:autoSpaceDE w:val="0"/>
            <w:autoSpaceDN w:val="0"/>
            <w:adjustRightInd w:val="0"/>
            <w:jc w:val="right"/>
            <w:rPr>
              <w:sz w:val="18"/>
              <w:szCs w:val="18"/>
            </w:rPr>
          </w:pPr>
          <w:r>
            <w:rPr>
              <w:sz w:val="18"/>
              <w:szCs w:val="18"/>
            </w:rPr>
            <w:fldChar w:fldCharType="begin"/>
          </w:r>
          <w:r w:rsidR="00DE3280">
            <w:rPr>
              <w:sz w:val="18"/>
              <w:szCs w:val="18"/>
            </w:rPr>
            <w:instrText xml:space="preserve"> PAGE  </w:instrText>
          </w:r>
          <w:r>
            <w:rPr>
              <w:sz w:val="18"/>
              <w:szCs w:val="18"/>
            </w:rPr>
            <w:fldChar w:fldCharType="separate"/>
          </w:r>
          <w:r w:rsidR="00C05820">
            <w:rPr>
              <w:noProof/>
              <w:sz w:val="18"/>
              <w:szCs w:val="18"/>
            </w:rPr>
            <w:t>35</w:t>
          </w:r>
          <w:r>
            <w:rPr>
              <w:sz w:val="18"/>
              <w:szCs w:val="18"/>
            </w:rPr>
            <w:fldChar w:fldCharType="end"/>
          </w:r>
          <w:r w:rsidR="00DE3280">
            <w:rPr>
              <w:sz w:val="18"/>
              <w:szCs w:val="18"/>
            </w:rPr>
            <w:t xml:space="preserve"> </w:t>
          </w: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189"/>
      <w:gridCol w:w="1760"/>
    </w:tblGrid>
    <w:tr w:rsidR="00DE3280">
      <w:tc>
        <w:tcPr>
          <w:tcW w:w="6189" w:type="dxa"/>
          <w:tcBorders>
            <w:top w:val="nil"/>
            <w:left w:val="nil"/>
            <w:bottom w:val="nil"/>
            <w:right w:val="nil"/>
          </w:tcBorders>
          <w:vAlign w:val="bottom"/>
        </w:tcPr>
        <w:p w:rsidR="00DE3280" w:rsidRDefault="00DE3280">
          <w:pPr>
            <w:widowControl w:val="0"/>
            <w:autoSpaceDE w:val="0"/>
            <w:autoSpaceDN w:val="0"/>
            <w:adjustRightInd w:val="0"/>
            <w:rPr>
              <w:sz w:val="18"/>
              <w:szCs w:val="18"/>
            </w:rPr>
          </w:pPr>
        </w:p>
      </w:tc>
      <w:tc>
        <w:tcPr>
          <w:tcW w:w="1760" w:type="dxa"/>
          <w:tcBorders>
            <w:top w:val="nil"/>
            <w:left w:val="nil"/>
            <w:bottom w:val="nil"/>
            <w:right w:val="nil"/>
          </w:tcBorders>
          <w:vAlign w:val="bottom"/>
        </w:tcPr>
        <w:p w:rsidR="00DE3280" w:rsidRDefault="005E0D28">
          <w:pPr>
            <w:widowControl w:val="0"/>
            <w:autoSpaceDE w:val="0"/>
            <w:autoSpaceDN w:val="0"/>
            <w:adjustRightInd w:val="0"/>
            <w:jc w:val="right"/>
            <w:rPr>
              <w:sz w:val="18"/>
              <w:szCs w:val="18"/>
            </w:rPr>
          </w:pPr>
          <w:r>
            <w:rPr>
              <w:sz w:val="18"/>
              <w:szCs w:val="18"/>
            </w:rPr>
            <w:fldChar w:fldCharType="begin"/>
          </w:r>
          <w:r w:rsidR="00DE3280">
            <w:rPr>
              <w:sz w:val="18"/>
              <w:szCs w:val="18"/>
            </w:rPr>
            <w:instrText xml:space="preserve"> PAGE  </w:instrText>
          </w:r>
          <w:r>
            <w:rPr>
              <w:sz w:val="18"/>
              <w:szCs w:val="18"/>
            </w:rPr>
            <w:fldChar w:fldCharType="separate"/>
          </w:r>
          <w:r w:rsidR="00173B63">
            <w:rPr>
              <w:noProof/>
              <w:sz w:val="18"/>
              <w:szCs w:val="18"/>
            </w:rPr>
            <w:t>1</w:t>
          </w:r>
          <w:r>
            <w:rPr>
              <w:sz w:val="18"/>
              <w:szCs w:val="18"/>
            </w:rPr>
            <w:fldChar w:fldCharType="end"/>
          </w:r>
          <w:r w:rsidR="00DE3280">
            <w:rPr>
              <w:sz w:val="18"/>
              <w:szCs w:val="18"/>
            </w:rPr>
            <w:t xml:space="preserve"> </w:t>
          </w:r>
        </w:p>
      </w:tc>
    </w:tr>
  </w:tbl>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BA4" w:rsidRDefault="00426BA4">
      <w:r>
        <w:separator/>
      </w:r>
    </w:p>
  </w:footnote>
  <w:footnote w:type="continuationSeparator" w:id="0">
    <w:p w:rsidR="00426BA4" w:rsidRDefault="00426B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0" w:type="dxa"/>
      <w:tblLayout w:type="fixed"/>
      <w:tblCellMar>
        <w:left w:w="0" w:type="dxa"/>
        <w:right w:w="0" w:type="dxa"/>
      </w:tblCellMar>
      <w:tblLook w:val="0000"/>
    </w:tblPr>
    <w:tblGrid>
      <w:gridCol w:w="7950"/>
    </w:tblGrid>
    <w:tr w:rsidR="00DE3280">
      <w:tc>
        <w:tcPr>
          <w:tcW w:w="7950" w:type="dxa"/>
          <w:tcBorders>
            <w:top w:val="nil"/>
            <w:left w:val="nil"/>
            <w:bottom w:val="nil"/>
            <w:right w:val="nil"/>
          </w:tcBorders>
          <w:tcMar>
            <w:top w:w="100" w:type="dxa"/>
            <w:left w:w="100" w:type="dxa"/>
            <w:bottom w:w="100" w:type="dxa"/>
            <w:right w:w="100" w:type="dxa"/>
          </w:tcMar>
        </w:tcPr>
        <w:p w:rsidR="00DE3280" w:rsidRDefault="00DE3280">
          <w:pPr>
            <w:widowControl w:val="0"/>
            <w:autoSpaceDE w:val="0"/>
            <w:autoSpaceDN w:val="0"/>
            <w:adjustRightInd w:val="0"/>
            <w:ind w:left="100" w:right="100"/>
          </w:pPr>
          <w:r>
            <w:t> </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0583D9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9B06D4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652569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56D6C5B6"/>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8AF41D0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63297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8ED6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72AF92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EB87FC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8FA833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4AFB"/>
    <w:rsid w:val="00046E81"/>
    <w:rsid w:val="0009498E"/>
    <w:rsid w:val="00173B63"/>
    <w:rsid w:val="001D1175"/>
    <w:rsid w:val="002574E0"/>
    <w:rsid w:val="00426BA4"/>
    <w:rsid w:val="004853B7"/>
    <w:rsid w:val="004C0D05"/>
    <w:rsid w:val="004D2B19"/>
    <w:rsid w:val="005751DF"/>
    <w:rsid w:val="005E0D28"/>
    <w:rsid w:val="005E58AA"/>
    <w:rsid w:val="006571AC"/>
    <w:rsid w:val="006A03A7"/>
    <w:rsid w:val="006A5D07"/>
    <w:rsid w:val="006D6529"/>
    <w:rsid w:val="00710CF5"/>
    <w:rsid w:val="007B1A8F"/>
    <w:rsid w:val="00820774"/>
    <w:rsid w:val="00891057"/>
    <w:rsid w:val="008A1814"/>
    <w:rsid w:val="008B5112"/>
    <w:rsid w:val="00904AFB"/>
    <w:rsid w:val="0093568A"/>
    <w:rsid w:val="0098434A"/>
    <w:rsid w:val="00AA1EAA"/>
    <w:rsid w:val="00AB431B"/>
    <w:rsid w:val="00B2187F"/>
    <w:rsid w:val="00BD4FA0"/>
    <w:rsid w:val="00C05820"/>
    <w:rsid w:val="00C50285"/>
    <w:rsid w:val="00C70753"/>
    <w:rsid w:val="00CB4D19"/>
    <w:rsid w:val="00CE6C21"/>
    <w:rsid w:val="00DA1AAB"/>
    <w:rsid w:val="00DB0BD0"/>
    <w:rsid w:val="00DE3280"/>
    <w:rsid w:val="00DE440B"/>
    <w:rsid w:val="00EE28C3"/>
    <w:rsid w:val="00EF3614"/>
    <w:rsid w:val="00F076AC"/>
    <w:rsid w:val="00F64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caption" w:semiHidden="0" w:qFormat="1"/>
    <w:lsdException w:name="Title" w:semiHidden="0" w:qFormat="1"/>
    <w:lsdException w:name="Body Text Indent" w:unhideWhenUsed="1"/>
    <w:lsdException w:name="Subtitle" w:semiHidden="0" w:qFormat="1"/>
    <w:lsdException w:name="Strong" w:semiHidden="0" w:qFormat="1"/>
    <w:lsdException w:name="Emphasis" w:semiHidden="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64776"/>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rsid w:val="00F6477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F64776"/>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F64776"/>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F64776"/>
    <w:pPr>
      <w:keepNext/>
      <w:spacing w:before="240" w:after="60"/>
      <w:outlineLvl w:val="3"/>
    </w:pPr>
    <w:rPr>
      <w:b/>
      <w:bCs/>
      <w:sz w:val="28"/>
      <w:szCs w:val="28"/>
    </w:rPr>
  </w:style>
  <w:style w:type="paragraph" w:styleId="Heading5">
    <w:name w:val="heading 5"/>
    <w:basedOn w:val="Normal"/>
    <w:next w:val="Normal"/>
    <w:link w:val="Heading5Char"/>
    <w:uiPriority w:val="99"/>
    <w:qFormat/>
    <w:rsid w:val="00F64776"/>
    <w:pPr>
      <w:spacing w:before="240" w:after="60"/>
      <w:outlineLvl w:val="4"/>
    </w:pPr>
    <w:rPr>
      <w:b/>
      <w:bCs/>
      <w:i/>
      <w:iCs/>
      <w:sz w:val="26"/>
      <w:szCs w:val="26"/>
    </w:rPr>
  </w:style>
  <w:style w:type="paragraph" w:styleId="Heading6">
    <w:name w:val="heading 6"/>
    <w:basedOn w:val="Normal"/>
    <w:next w:val="Normal"/>
    <w:link w:val="Heading6Char"/>
    <w:uiPriority w:val="99"/>
    <w:qFormat/>
    <w:rsid w:val="00F64776"/>
    <w:pPr>
      <w:spacing w:before="240" w:after="60"/>
      <w:outlineLvl w:val="5"/>
    </w:pPr>
    <w:rPr>
      <w:b/>
      <w:bCs/>
      <w:sz w:val="22"/>
      <w:szCs w:val="22"/>
    </w:rPr>
  </w:style>
  <w:style w:type="paragraph" w:styleId="Heading7">
    <w:name w:val="heading 7"/>
    <w:basedOn w:val="Normal"/>
    <w:next w:val="Normal"/>
    <w:link w:val="Heading7Char"/>
    <w:uiPriority w:val="99"/>
    <w:qFormat/>
    <w:rsid w:val="00F64776"/>
    <w:pPr>
      <w:spacing w:before="240" w:after="60"/>
      <w:outlineLvl w:val="6"/>
    </w:pPr>
  </w:style>
  <w:style w:type="paragraph" w:styleId="Heading8">
    <w:name w:val="heading 8"/>
    <w:basedOn w:val="Normal"/>
    <w:next w:val="Normal"/>
    <w:link w:val="Heading8Char"/>
    <w:uiPriority w:val="99"/>
    <w:qFormat/>
    <w:rsid w:val="00F64776"/>
    <w:pPr>
      <w:spacing w:before="240" w:after="60"/>
      <w:outlineLvl w:val="7"/>
    </w:pPr>
    <w:rPr>
      <w:i/>
      <w:iCs/>
    </w:rPr>
  </w:style>
  <w:style w:type="paragraph" w:styleId="Heading9">
    <w:name w:val="heading 9"/>
    <w:basedOn w:val="Normal"/>
    <w:next w:val="Normal"/>
    <w:link w:val="Heading9Char"/>
    <w:uiPriority w:val="99"/>
    <w:qFormat/>
    <w:rsid w:val="00F6477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6477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F6477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locked/>
    <w:rsid w:val="00F6477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locked/>
    <w:rsid w:val="00F64776"/>
    <w:rPr>
      <w:rFonts w:cs="Times New Roman"/>
      <w:b/>
      <w:bCs/>
      <w:sz w:val="28"/>
      <w:szCs w:val="28"/>
    </w:rPr>
  </w:style>
  <w:style w:type="character" w:customStyle="1" w:styleId="Heading5Char">
    <w:name w:val="Heading 5 Char"/>
    <w:basedOn w:val="DefaultParagraphFont"/>
    <w:link w:val="Heading5"/>
    <w:uiPriority w:val="9"/>
    <w:semiHidden/>
    <w:locked/>
    <w:rsid w:val="00F64776"/>
    <w:rPr>
      <w:rFonts w:cs="Times New Roman"/>
      <w:b/>
      <w:bCs/>
      <w:i/>
      <w:iCs/>
      <w:sz w:val="26"/>
      <w:szCs w:val="26"/>
    </w:rPr>
  </w:style>
  <w:style w:type="character" w:customStyle="1" w:styleId="Heading6Char">
    <w:name w:val="Heading 6 Char"/>
    <w:basedOn w:val="DefaultParagraphFont"/>
    <w:link w:val="Heading6"/>
    <w:uiPriority w:val="9"/>
    <w:semiHidden/>
    <w:locked/>
    <w:rsid w:val="00F64776"/>
    <w:rPr>
      <w:rFonts w:cs="Times New Roman"/>
      <w:b/>
      <w:bCs/>
    </w:rPr>
  </w:style>
  <w:style w:type="character" w:customStyle="1" w:styleId="Heading7Char">
    <w:name w:val="Heading 7 Char"/>
    <w:basedOn w:val="DefaultParagraphFont"/>
    <w:link w:val="Heading7"/>
    <w:uiPriority w:val="9"/>
    <w:semiHidden/>
    <w:locked/>
    <w:rsid w:val="00F64776"/>
    <w:rPr>
      <w:rFonts w:cs="Times New Roman"/>
      <w:sz w:val="24"/>
      <w:szCs w:val="24"/>
    </w:rPr>
  </w:style>
  <w:style w:type="character" w:customStyle="1" w:styleId="Heading8Char">
    <w:name w:val="Heading 8 Char"/>
    <w:basedOn w:val="DefaultParagraphFont"/>
    <w:link w:val="Heading8"/>
    <w:uiPriority w:val="9"/>
    <w:semiHidden/>
    <w:locked/>
    <w:rsid w:val="00F64776"/>
    <w:rPr>
      <w:rFonts w:cs="Times New Roman"/>
      <w:i/>
      <w:iCs/>
      <w:sz w:val="24"/>
      <w:szCs w:val="24"/>
    </w:rPr>
  </w:style>
  <w:style w:type="character" w:customStyle="1" w:styleId="Heading9Char">
    <w:name w:val="Heading 9 Char"/>
    <w:basedOn w:val="DefaultParagraphFont"/>
    <w:link w:val="Heading9"/>
    <w:uiPriority w:val="9"/>
    <w:semiHidden/>
    <w:locked/>
    <w:rsid w:val="00F64776"/>
    <w:rPr>
      <w:rFonts w:asciiTheme="majorHAnsi" w:eastAsiaTheme="majorEastAsia" w:hAnsiTheme="majorHAnsi" w:cstheme="majorBidi"/>
    </w:rPr>
  </w:style>
  <w:style w:type="paragraph" w:styleId="BalloonText">
    <w:name w:val="Balloon Text"/>
    <w:basedOn w:val="Normal"/>
    <w:link w:val="BalloonTextChar"/>
    <w:uiPriority w:val="99"/>
    <w:semiHidden/>
    <w:rsid w:val="00F647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64776"/>
    <w:rPr>
      <w:rFonts w:ascii="Tahoma" w:hAnsi="Tahoma" w:cs="Tahoma"/>
      <w:sz w:val="16"/>
      <w:szCs w:val="16"/>
    </w:rPr>
  </w:style>
  <w:style w:type="paragraph" w:styleId="BlockText">
    <w:name w:val="Block Text"/>
    <w:basedOn w:val="Normal"/>
    <w:uiPriority w:val="99"/>
    <w:rsid w:val="00F64776"/>
    <w:pPr>
      <w:spacing w:after="120"/>
      <w:ind w:left="1440" w:right="1440"/>
    </w:pPr>
  </w:style>
  <w:style w:type="paragraph" w:styleId="BodyText">
    <w:name w:val="Body Text"/>
    <w:basedOn w:val="Normal"/>
    <w:link w:val="BodyTextChar"/>
    <w:uiPriority w:val="99"/>
    <w:rsid w:val="00F64776"/>
    <w:pPr>
      <w:spacing w:after="120"/>
    </w:pPr>
  </w:style>
  <w:style w:type="character" w:customStyle="1" w:styleId="BodyTextChar">
    <w:name w:val="Body Text Char"/>
    <w:basedOn w:val="DefaultParagraphFont"/>
    <w:link w:val="BodyText"/>
    <w:uiPriority w:val="99"/>
    <w:semiHidden/>
    <w:locked/>
    <w:rsid w:val="00F64776"/>
    <w:rPr>
      <w:rFonts w:ascii="Times New Roman" w:hAnsi="Times New Roman" w:cs="Times New Roman"/>
      <w:sz w:val="24"/>
      <w:szCs w:val="24"/>
    </w:rPr>
  </w:style>
  <w:style w:type="paragraph" w:styleId="BodyText2">
    <w:name w:val="Body Text 2"/>
    <w:basedOn w:val="Normal"/>
    <w:link w:val="BodyText2Char"/>
    <w:uiPriority w:val="99"/>
    <w:rsid w:val="00F64776"/>
    <w:pPr>
      <w:spacing w:after="120" w:line="480" w:lineRule="auto"/>
    </w:pPr>
  </w:style>
  <w:style w:type="character" w:customStyle="1" w:styleId="BodyText2Char">
    <w:name w:val="Body Text 2 Char"/>
    <w:basedOn w:val="DefaultParagraphFont"/>
    <w:link w:val="BodyText2"/>
    <w:uiPriority w:val="99"/>
    <w:semiHidden/>
    <w:locked/>
    <w:rsid w:val="00F64776"/>
    <w:rPr>
      <w:rFonts w:ascii="Times New Roman" w:hAnsi="Times New Roman" w:cs="Times New Roman"/>
      <w:sz w:val="24"/>
      <w:szCs w:val="24"/>
    </w:rPr>
  </w:style>
  <w:style w:type="paragraph" w:styleId="BodyText3">
    <w:name w:val="Body Text 3"/>
    <w:basedOn w:val="Normal"/>
    <w:link w:val="BodyText3Char"/>
    <w:uiPriority w:val="99"/>
    <w:rsid w:val="00F64776"/>
    <w:pPr>
      <w:spacing w:after="120"/>
    </w:pPr>
    <w:rPr>
      <w:sz w:val="16"/>
      <w:szCs w:val="16"/>
    </w:rPr>
  </w:style>
  <w:style w:type="character" w:customStyle="1" w:styleId="BodyText3Char">
    <w:name w:val="Body Text 3 Char"/>
    <w:basedOn w:val="DefaultParagraphFont"/>
    <w:link w:val="BodyText3"/>
    <w:uiPriority w:val="99"/>
    <w:semiHidden/>
    <w:locked/>
    <w:rsid w:val="00F64776"/>
    <w:rPr>
      <w:rFonts w:ascii="Times New Roman" w:hAnsi="Times New Roman" w:cs="Times New Roman"/>
      <w:sz w:val="16"/>
      <w:szCs w:val="16"/>
    </w:rPr>
  </w:style>
  <w:style w:type="paragraph" w:styleId="BodyTextFirstIndent">
    <w:name w:val="Body Text First Indent"/>
    <w:basedOn w:val="BodyText"/>
    <w:link w:val="BodyTextFirstIndentChar"/>
    <w:uiPriority w:val="99"/>
    <w:rsid w:val="00F64776"/>
    <w:pPr>
      <w:ind w:firstLine="210"/>
    </w:pPr>
  </w:style>
  <w:style w:type="character" w:customStyle="1" w:styleId="BodyTextFirstIndentChar">
    <w:name w:val="Body Text First Indent Char"/>
    <w:basedOn w:val="BodyTextChar"/>
    <w:link w:val="BodyTextFirstIndent"/>
    <w:uiPriority w:val="99"/>
    <w:semiHidden/>
    <w:locked/>
    <w:rsid w:val="00F64776"/>
  </w:style>
  <w:style w:type="paragraph" w:styleId="BodyTextIndent">
    <w:name w:val="Body Text Indent"/>
    <w:basedOn w:val="Normal"/>
    <w:link w:val="BodyTextIndentChar"/>
    <w:uiPriority w:val="99"/>
    <w:semiHidden/>
    <w:unhideWhenUsed/>
    <w:rsid w:val="00F64776"/>
    <w:pPr>
      <w:spacing w:after="120"/>
      <w:ind w:left="360"/>
    </w:pPr>
  </w:style>
  <w:style w:type="character" w:customStyle="1" w:styleId="BodyTextIndentChar">
    <w:name w:val="Body Text Indent Char"/>
    <w:basedOn w:val="DefaultParagraphFont"/>
    <w:link w:val="BodyTextIndent"/>
    <w:uiPriority w:val="99"/>
    <w:semiHidden/>
    <w:locked/>
    <w:rsid w:val="00F64776"/>
    <w:rPr>
      <w:rFonts w:ascii="Times New Roman" w:hAnsi="Times New Roman" w:cs="Times New Roman"/>
      <w:sz w:val="24"/>
      <w:szCs w:val="24"/>
    </w:rPr>
  </w:style>
  <w:style w:type="paragraph" w:styleId="BodyTextFirstIndent2">
    <w:name w:val="Body Text First Indent 2"/>
    <w:basedOn w:val="BodyText2"/>
    <w:link w:val="BodyTextFirstIndent2Char"/>
    <w:uiPriority w:val="99"/>
    <w:rsid w:val="00F64776"/>
    <w:pPr>
      <w:spacing w:line="240" w:lineRule="auto"/>
      <w:ind w:left="360" w:firstLine="210"/>
    </w:pPr>
  </w:style>
  <w:style w:type="character" w:customStyle="1" w:styleId="BodyTextFirstIndent2Char">
    <w:name w:val="Body Text First Indent 2 Char"/>
    <w:basedOn w:val="BodyTextIndentChar"/>
    <w:link w:val="BodyTextFirstIndent2"/>
    <w:uiPriority w:val="99"/>
    <w:semiHidden/>
    <w:locked/>
    <w:rsid w:val="00F64776"/>
  </w:style>
  <w:style w:type="paragraph" w:styleId="BodyTextIndent2">
    <w:name w:val="Body Text Indent 2"/>
    <w:basedOn w:val="Normal"/>
    <w:link w:val="BodyTextIndent2Char"/>
    <w:uiPriority w:val="99"/>
    <w:rsid w:val="00F64776"/>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F64776"/>
    <w:rPr>
      <w:rFonts w:ascii="Times New Roman" w:hAnsi="Times New Roman" w:cs="Times New Roman"/>
      <w:sz w:val="24"/>
      <w:szCs w:val="24"/>
    </w:rPr>
  </w:style>
  <w:style w:type="paragraph" w:styleId="BodyTextIndent3">
    <w:name w:val="Body Text Indent 3"/>
    <w:basedOn w:val="Normal"/>
    <w:link w:val="BodyTextIndent3Char"/>
    <w:uiPriority w:val="99"/>
    <w:rsid w:val="00F64776"/>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F64776"/>
    <w:rPr>
      <w:rFonts w:ascii="Times New Roman" w:hAnsi="Times New Roman" w:cs="Times New Roman"/>
      <w:sz w:val="16"/>
      <w:szCs w:val="16"/>
    </w:rPr>
  </w:style>
  <w:style w:type="paragraph" w:styleId="Caption">
    <w:name w:val="caption"/>
    <w:basedOn w:val="Normal"/>
    <w:next w:val="Normal"/>
    <w:uiPriority w:val="99"/>
    <w:qFormat/>
    <w:rsid w:val="00F64776"/>
    <w:pPr>
      <w:spacing w:before="120" w:after="120"/>
    </w:pPr>
    <w:rPr>
      <w:b/>
      <w:bCs/>
      <w:sz w:val="20"/>
      <w:szCs w:val="20"/>
    </w:rPr>
  </w:style>
  <w:style w:type="paragraph" w:styleId="Closing">
    <w:name w:val="Closing"/>
    <w:basedOn w:val="Normal"/>
    <w:link w:val="ClosingChar"/>
    <w:uiPriority w:val="99"/>
    <w:rsid w:val="00F64776"/>
    <w:pPr>
      <w:ind w:left="4320"/>
    </w:pPr>
  </w:style>
  <w:style w:type="character" w:customStyle="1" w:styleId="ClosingChar">
    <w:name w:val="Closing Char"/>
    <w:basedOn w:val="DefaultParagraphFont"/>
    <w:link w:val="Closing"/>
    <w:uiPriority w:val="99"/>
    <w:semiHidden/>
    <w:locked/>
    <w:rsid w:val="00F64776"/>
    <w:rPr>
      <w:rFonts w:ascii="Times New Roman" w:hAnsi="Times New Roman" w:cs="Times New Roman"/>
      <w:sz w:val="24"/>
      <w:szCs w:val="24"/>
    </w:rPr>
  </w:style>
  <w:style w:type="character" w:styleId="CommentReference">
    <w:name w:val="annotation reference"/>
    <w:basedOn w:val="DefaultParagraphFont"/>
    <w:uiPriority w:val="99"/>
    <w:semiHidden/>
    <w:rsid w:val="00F64776"/>
    <w:rPr>
      <w:rFonts w:cs="Times New Roman"/>
      <w:sz w:val="16"/>
      <w:szCs w:val="16"/>
    </w:rPr>
  </w:style>
  <w:style w:type="paragraph" w:styleId="CommentText">
    <w:name w:val="annotation text"/>
    <w:basedOn w:val="Normal"/>
    <w:link w:val="CommentTextChar"/>
    <w:uiPriority w:val="99"/>
    <w:semiHidden/>
    <w:rsid w:val="00F64776"/>
    <w:rPr>
      <w:sz w:val="20"/>
      <w:szCs w:val="20"/>
    </w:rPr>
  </w:style>
  <w:style w:type="character" w:customStyle="1" w:styleId="CommentTextChar">
    <w:name w:val="Comment Text Char"/>
    <w:basedOn w:val="DefaultParagraphFont"/>
    <w:link w:val="CommentText"/>
    <w:uiPriority w:val="99"/>
    <w:semiHidden/>
    <w:locked/>
    <w:rsid w:val="00F647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F64776"/>
    <w:rPr>
      <w:b/>
      <w:bCs/>
    </w:rPr>
  </w:style>
  <w:style w:type="character" w:customStyle="1" w:styleId="CommentSubjectChar">
    <w:name w:val="Comment Subject Char"/>
    <w:basedOn w:val="CommentTextChar"/>
    <w:link w:val="CommentSubject"/>
    <w:uiPriority w:val="99"/>
    <w:semiHidden/>
    <w:locked/>
    <w:rsid w:val="00F64776"/>
    <w:rPr>
      <w:b/>
      <w:bCs/>
    </w:rPr>
  </w:style>
  <w:style w:type="paragraph" w:styleId="Date">
    <w:name w:val="Date"/>
    <w:basedOn w:val="Normal"/>
    <w:next w:val="Normal"/>
    <w:link w:val="DateChar"/>
    <w:uiPriority w:val="99"/>
    <w:rsid w:val="00F64776"/>
  </w:style>
  <w:style w:type="character" w:customStyle="1" w:styleId="DateChar">
    <w:name w:val="Date Char"/>
    <w:basedOn w:val="DefaultParagraphFont"/>
    <w:link w:val="Date"/>
    <w:uiPriority w:val="99"/>
    <w:semiHidden/>
    <w:locked/>
    <w:rsid w:val="00F64776"/>
    <w:rPr>
      <w:rFonts w:ascii="Times New Roman" w:hAnsi="Times New Roman" w:cs="Times New Roman"/>
      <w:sz w:val="24"/>
      <w:szCs w:val="24"/>
    </w:rPr>
  </w:style>
  <w:style w:type="paragraph" w:styleId="DocumentMap">
    <w:name w:val="Document Map"/>
    <w:basedOn w:val="Normal"/>
    <w:link w:val="DocumentMapChar"/>
    <w:uiPriority w:val="99"/>
    <w:semiHidden/>
    <w:rsid w:val="00F6477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F64776"/>
    <w:rPr>
      <w:rFonts w:ascii="Tahoma" w:hAnsi="Tahoma" w:cs="Tahoma"/>
      <w:sz w:val="16"/>
      <w:szCs w:val="16"/>
    </w:rPr>
  </w:style>
  <w:style w:type="paragraph" w:styleId="E-mailSignature">
    <w:name w:val="E-mail Signature"/>
    <w:basedOn w:val="Normal"/>
    <w:link w:val="E-mailSignatureChar"/>
    <w:uiPriority w:val="99"/>
    <w:rsid w:val="00F64776"/>
  </w:style>
  <w:style w:type="character" w:customStyle="1" w:styleId="E-mailSignatureChar">
    <w:name w:val="E-mail Signature Char"/>
    <w:basedOn w:val="DefaultParagraphFont"/>
    <w:link w:val="E-mailSignature"/>
    <w:uiPriority w:val="99"/>
    <w:semiHidden/>
    <w:locked/>
    <w:rsid w:val="00F64776"/>
    <w:rPr>
      <w:rFonts w:ascii="Times New Roman" w:hAnsi="Times New Roman" w:cs="Times New Roman"/>
      <w:sz w:val="24"/>
      <w:szCs w:val="24"/>
    </w:rPr>
  </w:style>
  <w:style w:type="character" w:styleId="Emphasis">
    <w:name w:val="Emphasis"/>
    <w:basedOn w:val="DefaultParagraphFont"/>
    <w:uiPriority w:val="99"/>
    <w:qFormat/>
    <w:rsid w:val="00F64776"/>
    <w:rPr>
      <w:rFonts w:cs="Times New Roman"/>
      <w:i/>
      <w:iCs/>
    </w:rPr>
  </w:style>
  <w:style w:type="character" w:styleId="EndnoteReference">
    <w:name w:val="endnote reference"/>
    <w:basedOn w:val="DefaultParagraphFont"/>
    <w:uiPriority w:val="99"/>
    <w:semiHidden/>
    <w:rsid w:val="00F64776"/>
    <w:rPr>
      <w:rFonts w:cs="Times New Roman"/>
      <w:vertAlign w:val="superscript"/>
    </w:rPr>
  </w:style>
  <w:style w:type="paragraph" w:styleId="EndnoteText">
    <w:name w:val="endnote text"/>
    <w:basedOn w:val="Normal"/>
    <w:link w:val="EndnoteTextChar"/>
    <w:uiPriority w:val="99"/>
    <w:semiHidden/>
    <w:rsid w:val="00F64776"/>
    <w:rPr>
      <w:sz w:val="20"/>
      <w:szCs w:val="20"/>
    </w:rPr>
  </w:style>
  <w:style w:type="character" w:customStyle="1" w:styleId="EndnoteTextChar">
    <w:name w:val="Endnote Text Char"/>
    <w:basedOn w:val="DefaultParagraphFont"/>
    <w:link w:val="EndnoteText"/>
    <w:uiPriority w:val="99"/>
    <w:semiHidden/>
    <w:locked/>
    <w:rsid w:val="00F64776"/>
    <w:rPr>
      <w:rFonts w:ascii="Times New Roman" w:hAnsi="Times New Roman" w:cs="Times New Roman"/>
      <w:sz w:val="20"/>
      <w:szCs w:val="20"/>
    </w:rPr>
  </w:style>
  <w:style w:type="paragraph" w:styleId="EnvelopeAddress">
    <w:name w:val="envelope address"/>
    <w:basedOn w:val="Normal"/>
    <w:uiPriority w:val="99"/>
    <w:rsid w:val="00F64776"/>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F64776"/>
    <w:rPr>
      <w:rFonts w:ascii="Arial" w:hAnsi="Arial" w:cs="Arial"/>
      <w:sz w:val="20"/>
      <w:szCs w:val="20"/>
    </w:rPr>
  </w:style>
  <w:style w:type="character" w:styleId="FollowedHyperlink">
    <w:name w:val="FollowedHyperlink"/>
    <w:basedOn w:val="DefaultParagraphFont"/>
    <w:uiPriority w:val="99"/>
    <w:rsid w:val="00F64776"/>
    <w:rPr>
      <w:rFonts w:cs="Times New Roman"/>
      <w:color w:val="800080"/>
      <w:u w:val="single"/>
    </w:rPr>
  </w:style>
  <w:style w:type="paragraph" w:styleId="Footer">
    <w:name w:val="footer"/>
    <w:basedOn w:val="Normal"/>
    <w:link w:val="FooterChar"/>
    <w:uiPriority w:val="99"/>
    <w:rsid w:val="00F64776"/>
    <w:pPr>
      <w:tabs>
        <w:tab w:val="center" w:pos="4320"/>
        <w:tab w:val="right" w:pos="8640"/>
      </w:tabs>
    </w:pPr>
  </w:style>
  <w:style w:type="character" w:customStyle="1" w:styleId="FooterChar">
    <w:name w:val="Footer Char"/>
    <w:basedOn w:val="DefaultParagraphFont"/>
    <w:link w:val="Footer"/>
    <w:uiPriority w:val="99"/>
    <w:semiHidden/>
    <w:locked/>
    <w:rsid w:val="00F64776"/>
    <w:rPr>
      <w:rFonts w:ascii="Times New Roman" w:hAnsi="Times New Roman" w:cs="Times New Roman"/>
      <w:sz w:val="24"/>
      <w:szCs w:val="24"/>
    </w:rPr>
  </w:style>
  <w:style w:type="character" w:styleId="FootnoteReference">
    <w:name w:val="footnote reference"/>
    <w:basedOn w:val="DefaultParagraphFont"/>
    <w:uiPriority w:val="99"/>
    <w:semiHidden/>
    <w:rsid w:val="00F64776"/>
    <w:rPr>
      <w:rFonts w:cs="Times New Roman"/>
      <w:vertAlign w:val="superscript"/>
    </w:rPr>
  </w:style>
  <w:style w:type="paragraph" w:styleId="FootnoteText">
    <w:name w:val="footnote text"/>
    <w:basedOn w:val="Normal"/>
    <w:link w:val="FootnoteTextChar"/>
    <w:uiPriority w:val="99"/>
    <w:semiHidden/>
    <w:rsid w:val="00F64776"/>
    <w:rPr>
      <w:sz w:val="20"/>
      <w:szCs w:val="20"/>
    </w:rPr>
  </w:style>
  <w:style w:type="character" w:customStyle="1" w:styleId="FootnoteTextChar">
    <w:name w:val="Footnote Text Char"/>
    <w:basedOn w:val="DefaultParagraphFont"/>
    <w:link w:val="FootnoteText"/>
    <w:uiPriority w:val="99"/>
    <w:semiHidden/>
    <w:locked/>
    <w:rsid w:val="00F64776"/>
    <w:rPr>
      <w:rFonts w:ascii="Times New Roman" w:hAnsi="Times New Roman" w:cs="Times New Roman"/>
      <w:sz w:val="20"/>
      <w:szCs w:val="20"/>
    </w:rPr>
  </w:style>
  <w:style w:type="paragraph" w:styleId="Header">
    <w:name w:val="header"/>
    <w:basedOn w:val="Normal"/>
    <w:link w:val="HeaderChar"/>
    <w:uiPriority w:val="99"/>
    <w:rsid w:val="00F64776"/>
    <w:pPr>
      <w:tabs>
        <w:tab w:val="center" w:pos="4320"/>
        <w:tab w:val="right" w:pos="8640"/>
      </w:tabs>
    </w:pPr>
  </w:style>
  <w:style w:type="character" w:customStyle="1" w:styleId="HeaderChar">
    <w:name w:val="Header Char"/>
    <w:basedOn w:val="DefaultParagraphFont"/>
    <w:link w:val="Header"/>
    <w:uiPriority w:val="99"/>
    <w:semiHidden/>
    <w:locked/>
    <w:rsid w:val="00F64776"/>
    <w:rPr>
      <w:rFonts w:ascii="Times New Roman" w:hAnsi="Times New Roman" w:cs="Times New Roman"/>
      <w:sz w:val="24"/>
      <w:szCs w:val="24"/>
    </w:rPr>
  </w:style>
  <w:style w:type="character" w:styleId="HTMLAcronym">
    <w:name w:val="HTML Acronym"/>
    <w:basedOn w:val="DefaultParagraphFont"/>
    <w:uiPriority w:val="99"/>
    <w:rsid w:val="00F64776"/>
    <w:rPr>
      <w:rFonts w:cs="Times New Roman"/>
    </w:rPr>
  </w:style>
  <w:style w:type="paragraph" w:styleId="HTMLAddress">
    <w:name w:val="HTML Address"/>
    <w:basedOn w:val="Normal"/>
    <w:link w:val="HTMLAddressChar"/>
    <w:uiPriority w:val="99"/>
    <w:rsid w:val="00F64776"/>
    <w:rPr>
      <w:i/>
      <w:iCs/>
    </w:rPr>
  </w:style>
  <w:style w:type="character" w:customStyle="1" w:styleId="HTMLAddressChar">
    <w:name w:val="HTML Address Char"/>
    <w:basedOn w:val="DefaultParagraphFont"/>
    <w:link w:val="HTMLAddress"/>
    <w:uiPriority w:val="99"/>
    <w:semiHidden/>
    <w:locked/>
    <w:rsid w:val="00F64776"/>
    <w:rPr>
      <w:rFonts w:ascii="Times New Roman" w:hAnsi="Times New Roman" w:cs="Times New Roman"/>
      <w:i/>
      <w:iCs/>
      <w:sz w:val="24"/>
      <w:szCs w:val="24"/>
    </w:rPr>
  </w:style>
  <w:style w:type="character" w:styleId="HTMLCite">
    <w:name w:val="HTML Cite"/>
    <w:basedOn w:val="DefaultParagraphFont"/>
    <w:uiPriority w:val="99"/>
    <w:rsid w:val="00F64776"/>
    <w:rPr>
      <w:rFonts w:cs="Times New Roman"/>
      <w:i/>
      <w:iCs/>
    </w:rPr>
  </w:style>
  <w:style w:type="character" w:styleId="HTMLCode">
    <w:name w:val="HTML Code"/>
    <w:basedOn w:val="DefaultParagraphFont"/>
    <w:uiPriority w:val="99"/>
    <w:rsid w:val="00F64776"/>
    <w:rPr>
      <w:rFonts w:ascii="Courier New" w:hAnsi="Courier New" w:cs="Courier New"/>
      <w:sz w:val="20"/>
      <w:szCs w:val="20"/>
    </w:rPr>
  </w:style>
  <w:style w:type="character" w:styleId="HTMLDefinition">
    <w:name w:val="HTML Definition"/>
    <w:basedOn w:val="DefaultParagraphFont"/>
    <w:uiPriority w:val="99"/>
    <w:rsid w:val="00F64776"/>
    <w:rPr>
      <w:rFonts w:cs="Times New Roman"/>
      <w:i/>
      <w:iCs/>
    </w:rPr>
  </w:style>
  <w:style w:type="character" w:styleId="HTMLKeyboard">
    <w:name w:val="HTML Keyboard"/>
    <w:basedOn w:val="DefaultParagraphFont"/>
    <w:uiPriority w:val="99"/>
    <w:rsid w:val="00F64776"/>
    <w:rPr>
      <w:rFonts w:ascii="Courier New" w:hAnsi="Courier New" w:cs="Courier New"/>
      <w:sz w:val="20"/>
      <w:szCs w:val="20"/>
    </w:rPr>
  </w:style>
  <w:style w:type="paragraph" w:styleId="HTMLPreformatted">
    <w:name w:val="HTML Preformatted"/>
    <w:basedOn w:val="Normal"/>
    <w:link w:val="HTMLPreformattedChar"/>
    <w:uiPriority w:val="99"/>
    <w:rsid w:val="00F6477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F64776"/>
    <w:rPr>
      <w:rFonts w:ascii="Courier New" w:hAnsi="Courier New" w:cs="Courier New"/>
      <w:sz w:val="20"/>
      <w:szCs w:val="20"/>
    </w:rPr>
  </w:style>
  <w:style w:type="character" w:styleId="HTMLSample">
    <w:name w:val="HTML Sample"/>
    <w:basedOn w:val="DefaultParagraphFont"/>
    <w:uiPriority w:val="99"/>
    <w:rsid w:val="00F64776"/>
    <w:rPr>
      <w:rFonts w:ascii="Courier New" w:hAnsi="Courier New" w:cs="Courier New"/>
    </w:rPr>
  </w:style>
  <w:style w:type="character" w:styleId="HTMLTypewriter">
    <w:name w:val="HTML Typewriter"/>
    <w:basedOn w:val="DefaultParagraphFont"/>
    <w:uiPriority w:val="99"/>
    <w:rsid w:val="00F64776"/>
    <w:rPr>
      <w:rFonts w:ascii="Courier New" w:hAnsi="Courier New" w:cs="Courier New"/>
      <w:sz w:val="20"/>
      <w:szCs w:val="20"/>
    </w:rPr>
  </w:style>
  <w:style w:type="character" w:styleId="HTMLVariable">
    <w:name w:val="HTML Variable"/>
    <w:basedOn w:val="DefaultParagraphFont"/>
    <w:uiPriority w:val="99"/>
    <w:rsid w:val="00F64776"/>
    <w:rPr>
      <w:rFonts w:cs="Times New Roman"/>
      <w:i/>
      <w:iCs/>
    </w:rPr>
  </w:style>
  <w:style w:type="character" w:styleId="Hyperlink">
    <w:name w:val="Hyperlink"/>
    <w:basedOn w:val="DefaultParagraphFont"/>
    <w:uiPriority w:val="99"/>
    <w:rsid w:val="00F64776"/>
    <w:rPr>
      <w:rFonts w:cs="Times New Roman"/>
      <w:color w:val="0000FF"/>
      <w:u w:val="single"/>
    </w:rPr>
  </w:style>
  <w:style w:type="paragraph" w:styleId="Index1">
    <w:name w:val="index 1"/>
    <w:basedOn w:val="Normal"/>
    <w:next w:val="Normal"/>
    <w:autoRedefine/>
    <w:uiPriority w:val="99"/>
    <w:semiHidden/>
    <w:rsid w:val="00F64776"/>
    <w:pPr>
      <w:ind w:left="240" w:hanging="240"/>
    </w:pPr>
  </w:style>
  <w:style w:type="paragraph" w:styleId="Index2">
    <w:name w:val="index 2"/>
    <w:basedOn w:val="Normal"/>
    <w:next w:val="Normal"/>
    <w:autoRedefine/>
    <w:uiPriority w:val="99"/>
    <w:semiHidden/>
    <w:rsid w:val="00F64776"/>
    <w:pPr>
      <w:ind w:left="480" w:hanging="240"/>
    </w:pPr>
  </w:style>
  <w:style w:type="paragraph" w:styleId="Index3">
    <w:name w:val="index 3"/>
    <w:basedOn w:val="Normal"/>
    <w:next w:val="Normal"/>
    <w:autoRedefine/>
    <w:uiPriority w:val="99"/>
    <w:semiHidden/>
    <w:rsid w:val="00F64776"/>
    <w:pPr>
      <w:ind w:left="720" w:hanging="240"/>
    </w:pPr>
  </w:style>
  <w:style w:type="paragraph" w:styleId="Index4">
    <w:name w:val="index 4"/>
    <w:basedOn w:val="Normal"/>
    <w:next w:val="Normal"/>
    <w:autoRedefine/>
    <w:uiPriority w:val="99"/>
    <w:semiHidden/>
    <w:rsid w:val="00F64776"/>
    <w:pPr>
      <w:ind w:left="960" w:hanging="240"/>
    </w:pPr>
  </w:style>
  <w:style w:type="paragraph" w:styleId="Index5">
    <w:name w:val="index 5"/>
    <w:basedOn w:val="Normal"/>
    <w:next w:val="Normal"/>
    <w:autoRedefine/>
    <w:uiPriority w:val="99"/>
    <w:semiHidden/>
    <w:rsid w:val="00F64776"/>
    <w:pPr>
      <w:ind w:left="1200" w:hanging="240"/>
    </w:pPr>
  </w:style>
  <w:style w:type="paragraph" w:styleId="Index6">
    <w:name w:val="index 6"/>
    <w:basedOn w:val="Normal"/>
    <w:next w:val="Normal"/>
    <w:autoRedefine/>
    <w:uiPriority w:val="99"/>
    <w:semiHidden/>
    <w:rsid w:val="00F64776"/>
    <w:pPr>
      <w:ind w:left="1440" w:hanging="240"/>
    </w:pPr>
  </w:style>
  <w:style w:type="paragraph" w:styleId="Index7">
    <w:name w:val="index 7"/>
    <w:basedOn w:val="Normal"/>
    <w:next w:val="Normal"/>
    <w:autoRedefine/>
    <w:uiPriority w:val="99"/>
    <w:semiHidden/>
    <w:rsid w:val="00F64776"/>
    <w:pPr>
      <w:ind w:left="1680" w:hanging="240"/>
    </w:pPr>
  </w:style>
  <w:style w:type="paragraph" w:styleId="Index8">
    <w:name w:val="index 8"/>
    <w:basedOn w:val="Normal"/>
    <w:next w:val="Normal"/>
    <w:autoRedefine/>
    <w:uiPriority w:val="99"/>
    <w:semiHidden/>
    <w:rsid w:val="00F64776"/>
    <w:pPr>
      <w:ind w:left="1920" w:hanging="240"/>
    </w:pPr>
  </w:style>
  <w:style w:type="paragraph" w:styleId="Index9">
    <w:name w:val="index 9"/>
    <w:basedOn w:val="Normal"/>
    <w:next w:val="Normal"/>
    <w:autoRedefine/>
    <w:uiPriority w:val="99"/>
    <w:semiHidden/>
    <w:rsid w:val="00F64776"/>
    <w:pPr>
      <w:ind w:left="2160" w:hanging="240"/>
    </w:pPr>
  </w:style>
  <w:style w:type="paragraph" w:styleId="IndexHeading">
    <w:name w:val="index heading"/>
    <w:basedOn w:val="Normal"/>
    <w:next w:val="Index1"/>
    <w:uiPriority w:val="99"/>
    <w:semiHidden/>
    <w:rsid w:val="00F64776"/>
    <w:rPr>
      <w:rFonts w:ascii="Arial" w:hAnsi="Arial" w:cs="Arial"/>
      <w:b/>
      <w:bCs/>
    </w:rPr>
  </w:style>
  <w:style w:type="character" w:styleId="LineNumber">
    <w:name w:val="line number"/>
    <w:basedOn w:val="DefaultParagraphFont"/>
    <w:uiPriority w:val="99"/>
    <w:rsid w:val="00F64776"/>
    <w:rPr>
      <w:rFonts w:cs="Times New Roman"/>
    </w:rPr>
  </w:style>
  <w:style w:type="paragraph" w:styleId="List">
    <w:name w:val="List"/>
    <w:basedOn w:val="Normal"/>
    <w:uiPriority w:val="99"/>
    <w:rsid w:val="00F64776"/>
    <w:pPr>
      <w:ind w:left="360" w:hanging="360"/>
    </w:pPr>
  </w:style>
  <w:style w:type="paragraph" w:styleId="List2">
    <w:name w:val="List 2"/>
    <w:basedOn w:val="Normal"/>
    <w:uiPriority w:val="99"/>
    <w:rsid w:val="00F64776"/>
    <w:pPr>
      <w:ind w:left="720" w:hanging="360"/>
    </w:pPr>
  </w:style>
  <w:style w:type="paragraph" w:styleId="List3">
    <w:name w:val="List 3"/>
    <w:basedOn w:val="Normal"/>
    <w:uiPriority w:val="99"/>
    <w:rsid w:val="00F64776"/>
    <w:pPr>
      <w:ind w:left="1080" w:hanging="360"/>
    </w:pPr>
  </w:style>
  <w:style w:type="paragraph" w:styleId="List4">
    <w:name w:val="List 4"/>
    <w:basedOn w:val="Normal"/>
    <w:uiPriority w:val="99"/>
    <w:rsid w:val="00F64776"/>
    <w:pPr>
      <w:ind w:left="1440" w:hanging="360"/>
    </w:pPr>
  </w:style>
  <w:style w:type="paragraph" w:styleId="List5">
    <w:name w:val="List 5"/>
    <w:basedOn w:val="Normal"/>
    <w:uiPriority w:val="99"/>
    <w:rsid w:val="00F64776"/>
    <w:pPr>
      <w:ind w:left="1800" w:hanging="360"/>
    </w:pPr>
  </w:style>
  <w:style w:type="paragraph" w:styleId="ListBullet">
    <w:name w:val="List Bullet"/>
    <w:basedOn w:val="Normal"/>
    <w:autoRedefine/>
    <w:uiPriority w:val="99"/>
    <w:rsid w:val="00F64776"/>
    <w:pPr>
      <w:tabs>
        <w:tab w:val="num" w:pos="360"/>
      </w:tabs>
      <w:ind w:left="360" w:hanging="360"/>
    </w:pPr>
  </w:style>
  <w:style w:type="paragraph" w:styleId="ListBullet2">
    <w:name w:val="List Bullet 2"/>
    <w:basedOn w:val="Normal"/>
    <w:autoRedefine/>
    <w:uiPriority w:val="99"/>
    <w:rsid w:val="00F64776"/>
    <w:pPr>
      <w:tabs>
        <w:tab w:val="num" w:pos="720"/>
      </w:tabs>
      <w:ind w:left="720" w:hanging="360"/>
    </w:pPr>
  </w:style>
  <w:style w:type="paragraph" w:styleId="ListBullet3">
    <w:name w:val="List Bullet 3"/>
    <w:basedOn w:val="Normal"/>
    <w:autoRedefine/>
    <w:uiPriority w:val="99"/>
    <w:rsid w:val="00F64776"/>
    <w:pPr>
      <w:tabs>
        <w:tab w:val="num" w:pos="1080"/>
      </w:tabs>
      <w:ind w:left="1080" w:hanging="360"/>
    </w:pPr>
  </w:style>
  <w:style w:type="paragraph" w:styleId="ListBullet4">
    <w:name w:val="List Bullet 4"/>
    <w:basedOn w:val="Normal"/>
    <w:autoRedefine/>
    <w:uiPriority w:val="99"/>
    <w:rsid w:val="00F64776"/>
    <w:pPr>
      <w:tabs>
        <w:tab w:val="num" w:pos="1440"/>
      </w:tabs>
      <w:ind w:left="1440" w:hanging="360"/>
    </w:pPr>
  </w:style>
  <w:style w:type="paragraph" w:styleId="ListBullet5">
    <w:name w:val="List Bullet 5"/>
    <w:basedOn w:val="Normal"/>
    <w:autoRedefine/>
    <w:uiPriority w:val="99"/>
    <w:rsid w:val="00F64776"/>
    <w:pPr>
      <w:tabs>
        <w:tab w:val="num" w:pos="1800"/>
      </w:tabs>
      <w:ind w:left="1800" w:hanging="360"/>
    </w:pPr>
  </w:style>
  <w:style w:type="paragraph" w:styleId="ListContinue">
    <w:name w:val="List Continue"/>
    <w:basedOn w:val="Normal"/>
    <w:uiPriority w:val="99"/>
    <w:rsid w:val="00F64776"/>
    <w:pPr>
      <w:spacing w:after="120"/>
      <w:ind w:left="360"/>
    </w:pPr>
  </w:style>
  <w:style w:type="paragraph" w:styleId="ListContinue2">
    <w:name w:val="List Continue 2"/>
    <w:basedOn w:val="Normal"/>
    <w:uiPriority w:val="99"/>
    <w:rsid w:val="00F64776"/>
    <w:pPr>
      <w:spacing w:after="120"/>
      <w:ind w:left="720"/>
    </w:pPr>
  </w:style>
  <w:style w:type="paragraph" w:styleId="ListContinue3">
    <w:name w:val="List Continue 3"/>
    <w:basedOn w:val="Normal"/>
    <w:uiPriority w:val="99"/>
    <w:rsid w:val="00F64776"/>
    <w:pPr>
      <w:spacing w:after="120"/>
      <w:ind w:left="1080"/>
    </w:pPr>
  </w:style>
  <w:style w:type="paragraph" w:styleId="ListContinue4">
    <w:name w:val="List Continue 4"/>
    <w:basedOn w:val="Normal"/>
    <w:uiPriority w:val="99"/>
    <w:rsid w:val="00F64776"/>
    <w:pPr>
      <w:spacing w:after="120"/>
      <w:ind w:left="1440"/>
    </w:pPr>
  </w:style>
  <w:style w:type="paragraph" w:styleId="ListContinue5">
    <w:name w:val="List Continue 5"/>
    <w:basedOn w:val="Normal"/>
    <w:uiPriority w:val="99"/>
    <w:rsid w:val="00F64776"/>
    <w:pPr>
      <w:spacing w:after="120"/>
      <w:ind w:left="1800"/>
    </w:pPr>
  </w:style>
  <w:style w:type="paragraph" w:styleId="ListNumber">
    <w:name w:val="List Number"/>
    <w:basedOn w:val="Normal"/>
    <w:uiPriority w:val="99"/>
    <w:rsid w:val="00F64776"/>
    <w:pPr>
      <w:tabs>
        <w:tab w:val="num" w:pos="360"/>
      </w:tabs>
      <w:ind w:left="360" w:hanging="360"/>
    </w:pPr>
  </w:style>
  <w:style w:type="paragraph" w:styleId="ListNumber2">
    <w:name w:val="List Number 2"/>
    <w:basedOn w:val="Normal"/>
    <w:uiPriority w:val="99"/>
    <w:rsid w:val="00F64776"/>
    <w:pPr>
      <w:tabs>
        <w:tab w:val="num" w:pos="720"/>
      </w:tabs>
      <w:ind w:left="720" w:hanging="360"/>
    </w:pPr>
  </w:style>
  <w:style w:type="paragraph" w:styleId="ListNumber3">
    <w:name w:val="List Number 3"/>
    <w:basedOn w:val="Normal"/>
    <w:uiPriority w:val="99"/>
    <w:rsid w:val="00F64776"/>
    <w:pPr>
      <w:tabs>
        <w:tab w:val="num" w:pos="1080"/>
      </w:tabs>
      <w:ind w:left="1080" w:hanging="360"/>
    </w:pPr>
  </w:style>
  <w:style w:type="paragraph" w:styleId="ListNumber4">
    <w:name w:val="List Number 4"/>
    <w:basedOn w:val="Normal"/>
    <w:uiPriority w:val="99"/>
    <w:rsid w:val="00F64776"/>
    <w:pPr>
      <w:tabs>
        <w:tab w:val="num" w:pos="1440"/>
      </w:tabs>
      <w:ind w:left="1440" w:hanging="360"/>
    </w:pPr>
  </w:style>
  <w:style w:type="paragraph" w:styleId="ListNumber5">
    <w:name w:val="List Number 5"/>
    <w:basedOn w:val="Normal"/>
    <w:uiPriority w:val="99"/>
    <w:rsid w:val="00F64776"/>
    <w:pPr>
      <w:tabs>
        <w:tab w:val="num" w:pos="1800"/>
      </w:tabs>
      <w:ind w:left="1800" w:hanging="360"/>
    </w:pPr>
  </w:style>
  <w:style w:type="paragraph" w:styleId="MacroText">
    <w:name w:val="macro"/>
    <w:link w:val="MacroTextChar"/>
    <w:uiPriority w:val="99"/>
    <w:semiHidden/>
    <w:rsid w:val="00F6477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locked/>
    <w:rsid w:val="00F64776"/>
    <w:rPr>
      <w:rFonts w:ascii="Courier New" w:hAnsi="Courier New" w:cs="Courier New"/>
      <w:sz w:val="20"/>
      <w:szCs w:val="20"/>
    </w:rPr>
  </w:style>
  <w:style w:type="paragraph" w:styleId="MessageHeader">
    <w:name w:val="Message Header"/>
    <w:basedOn w:val="Normal"/>
    <w:link w:val="MessageHeaderChar"/>
    <w:uiPriority w:val="99"/>
    <w:rsid w:val="00F6477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locked/>
    <w:rsid w:val="00F64776"/>
    <w:rPr>
      <w:rFonts w:asciiTheme="majorHAnsi" w:eastAsiaTheme="majorEastAsia" w:hAnsiTheme="majorHAnsi" w:cstheme="majorBidi"/>
      <w:sz w:val="24"/>
      <w:szCs w:val="24"/>
      <w:shd w:val="pct20" w:color="auto" w:fill="auto"/>
    </w:rPr>
  </w:style>
  <w:style w:type="paragraph" w:styleId="NormalWeb">
    <w:name w:val="Normal (Web)"/>
    <w:basedOn w:val="Normal"/>
    <w:uiPriority w:val="99"/>
    <w:rsid w:val="00F64776"/>
  </w:style>
  <w:style w:type="paragraph" w:styleId="NormalIndent">
    <w:name w:val="Normal Indent"/>
    <w:basedOn w:val="Normal"/>
    <w:uiPriority w:val="99"/>
    <w:rsid w:val="00F64776"/>
    <w:pPr>
      <w:ind w:left="720"/>
    </w:pPr>
  </w:style>
  <w:style w:type="paragraph" w:styleId="NoteHeading">
    <w:name w:val="Note Heading"/>
    <w:basedOn w:val="Normal"/>
    <w:next w:val="Normal"/>
    <w:link w:val="NoteHeadingChar"/>
    <w:uiPriority w:val="99"/>
    <w:rsid w:val="00F64776"/>
  </w:style>
  <w:style w:type="character" w:customStyle="1" w:styleId="NoteHeadingChar">
    <w:name w:val="Note Heading Char"/>
    <w:basedOn w:val="DefaultParagraphFont"/>
    <w:link w:val="NoteHeading"/>
    <w:uiPriority w:val="99"/>
    <w:semiHidden/>
    <w:locked/>
    <w:rsid w:val="00F64776"/>
    <w:rPr>
      <w:rFonts w:ascii="Times New Roman" w:hAnsi="Times New Roman" w:cs="Times New Roman"/>
      <w:sz w:val="24"/>
      <w:szCs w:val="24"/>
    </w:rPr>
  </w:style>
  <w:style w:type="character" w:styleId="PageNumber">
    <w:name w:val="page number"/>
    <w:basedOn w:val="DefaultParagraphFont"/>
    <w:uiPriority w:val="99"/>
    <w:rsid w:val="00F64776"/>
    <w:rPr>
      <w:rFonts w:cs="Times New Roman"/>
    </w:rPr>
  </w:style>
  <w:style w:type="paragraph" w:styleId="PlainText">
    <w:name w:val="Plain Text"/>
    <w:basedOn w:val="Normal"/>
    <w:link w:val="PlainTextChar"/>
    <w:uiPriority w:val="99"/>
    <w:rsid w:val="00F6477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F64776"/>
    <w:rPr>
      <w:rFonts w:ascii="Courier New" w:hAnsi="Courier New" w:cs="Courier New"/>
      <w:sz w:val="20"/>
      <w:szCs w:val="20"/>
    </w:rPr>
  </w:style>
  <w:style w:type="paragraph" w:styleId="Salutation">
    <w:name w:val="Salutation"/>
    <w:basedOn w:val="Normal"/>
    <w:next w:val="Normal"/>
    <w:link w:val="SalutationChar"/>
    <w:uiPriority w:val="99"/>
    <w:rsid w:val="00F64776"/>
  </w:style>
  <w:style w:type="character" w:customStyle="1" w:styleId="SalutationChar">
    <w:name w:val="Salutation Char"/>
    <w:basedOn w:val="DefaultParagraphFont"/>
    <w:link w:val="Salutation"/>
    <w:uiPriority w:val="99"/>
    <w:semiHidden/>
    <w:locked/>
    <w:rsid w:val="00F64776"/>
    <w:rPr>
      <w:rFonts w:ascii="Times New Roman" w:hAnsi="Times New Roman" w:cs="Times New Roman"/>
      <w:sz w:val="24"/>
      <w:szCs w:val="24"/>
    </w:rPr>
  </w:style>
  <w:style w:type="paragraph" w:styleId="Signature">
    <w:name w:val="Signature"/>
    <w:basedOn w:val="Normal"/>
    <w:link w:val="SignatureChar"/>
    <w:uiPriority w:val="99"/>
    <w:rsid w:val="00F64776"/>
    <w:pPr>
      <w:ind w:left="4320"/>
    </w:pPr>
  </w:style>
  <w:style w:type="character" w:customStyle="1" w:styleId="SignatureChar">
    <w:name w:val="Signature Char"/>
    <w:basedOn w:val="DefaultParagraphFont"/>
    <w:link w:val="Signature"/>
    <w:uiPriority w:val="99"/>
    <w:semiHidden/>
    <w:locked/>
    <w:rsid w:val="00F64776"/>
    <w:rPr>
      <w:rFonts w:ascii="Times New Roman" w:hAnsi="Times New Roman" w:cs="Times New Roman"/>
      <w:sz w:val="24"/>
      <w:szCs w:val="24"/>
    </w:rPr>
  </w:style>
  <w:style w:type="character" w:styleId="Strong">
    <w:name w:val="Strong"/>
    <w:basedOn w:val="DefaultParagraphFont"/>
    <w:uiPriority w:val="99"/>
    <w:qFormat/>
    <w:rsid w:val="00F64776"/>
    <w:rPr>
      <w:rFonts w:cs="Times New Roman"/>
      <w:b/>
      <w:bCs/>
    </w:rPr>
  </w:style>
  <w:style w:type="paragraph" w:styleId="Subtitle">
    <w:name w:val="Subtitle"/>
    <w:basedOn w:val="Normal"/>
    <w:link w:val="SubtitleChar"/>
    <w:uiPriority w:val="99"/>
    <w:qFormat/>
    <w:rsid w:val="00F64776"/>
    <w:pPr>
      <w:spacing w:after="60"/>
      <w:jc w:val="center"/>
      <w:outlineLvl w:val="1"/>
    </w:pPr>
    <w:rPr>
      <w:rFonts w:ascii="Arial" w:hAnsi="Arial" w:cs="Arial"/>
    </w:rPr>
  </w:style>
  <w:style w:type="character" w:customStyle="1" w:styleId="SubtitleChar">
    <w:name w:val="Subtitle Char"/>
    <w:basedOn w:val="DefaultParagraphFont"/>
    <w:link w:val="Subtitle"/>
    <w:uiPriority w:val="11"/>
    <w:locked/>
    <w:rsid w:val="00F64776"/>
    <w:rPr>
      <w:rFonts w:asciiTheme="majorHAnsi" w:eastAsiaTheme="majorEastAsia" w:hAnsiTheme="majorHAnsi" w:cstheme="majorBidi"/>
      <w:sz w:val="24"/>
      <w:szCs w:val="24"/>
    </w:rPr>
  </w:style>
  <w:style w:type="paragraph" w:styleId="TableofAuthorities">
    <w:name w:val="table of authorities"/>
    <w:basedOn w:val="Normal"/>
    <w:next w:val="Normal"/>
    <w:uiPriority w:val="99"/>
    <w:semiHidden/>
    <w:rsid w:val="00F64776"/>
    <w:pPr>
      <w:ind w:left="240" w:hanging="240"/>
    </w:pPr>
  </w:style>
  <w:style w:type="paragraph" w:styleId="TableofFigures">
    <w:name w:val="table of figures"/>
    <w:basedOn w:val="Normal"/>
    <w:next w:val="Normal"/>
    <w:uiPriority w:val="99"/>
    <w:semiHidden/>
    <w:rsid w:val="00F64776"/>
    <w:pPr>
      <w:ind w:left="480" w:hanging="480"/>
    </w:pPr>
  </w:style>
  <w:style w:type="paragraph" w:styleId="Title">
    <w:name w:val="Title"/>
    <w:basedOn w:val="Normal"/>
    <w:link w:val="TitleChar"/>
    <w:uiPriority w:val="99"/>
    <w:qFormat/>
    <w:rsid w:val="00F6477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sid w:val="00F64776"/>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semiHidden/>
    <w:rsid w:val="00F64776"/>
    <w:pPr>
      <w:spacing w:before="120"/>
    </w:pPr>
    <w:rPr>
      <w:rFonts w:ascii="Arial" w:hAnsi="Arial" w:cs="Arial"/>
      <w:b/>
      <w:bCs/>
    </w:rPr>
  </w:style>
  <w:style w:type="paragraph" w:styleId="TOC1">
    <w:name w:val="toc 1"/>
    <w:basedOn w:val="Normal"/>
    <w:next w:val="Normal"/>
    <w:autoRedefine/>
    <w:uiPriority w:val="99"/>
    <w:semiHidden/>
    <w:rsid w:val="00F64776"/>
  </w:style>
  <w:style w:type="paragraph" w:styleId="TOC2">
    <w:name w:val="toc 2"/>
    <w:basedOn w:val="Normal"/>
    <w:next w:val="Normal"/>
    <w:autoRedefine/>
    <w:uiPriority w:val="99"/>
    <w:semiHidden/>
    <w:rsid w:val="00F64776"/>
    <w:pPr>
      <w:ind w:left="240"/>
    </w:pPr>
  </w:style>
  <w:style w:type="paragraph" w:styleId="TOC3">
    <w:name w:val="toc 3"/>
    <w:basedOn w:val="Normal"/>
    <w:next w:val="Normal"/>
    <w:autoRedefine/>
    <w:uiPriority w:val="99"/>
    <w:semiHidden/>
    <w:rsid w:val="00F64776"/>
    <w:pPr>
      <w:ind w:left="480"/>
    </w:pPr>
  </w:style>
  <w:style w:type="paragraph" w:styleId="TOC4">
    <w:name w:val="toc 4"/>
    <w:basedOn w:val="Normal"/>
    <w:next w:val="Normal"/>
    <w:autoRedefine/>
    <w:uiPriority w:val="99"/>
    <w:semiHidden/>
    <w:rsid w:val="00F64776"/>
    <w:pPr>
      <w:ind w:left="720"/>
    </w:pPr>
  </w:style>
  <w:style w:type="paragraph" w:styleId="TOC5">
    <w:name w:val="toc 5"/>
    <w:basedOn w:val="Normal"/>
    <w:next w:val="Normal"/>
    <w:autoRedefine/>
    <w:uiPriority w:val="99"/>
    <w:semiHidden/>
    <w:rsid w:val="00F64776"/>
    <w:pPr>
      <w:ind w:left="960"/>
    </w:pPr>
  </w:style>
  <w:style w:type="paragraph" w:styleId="TOC6">
    <w:name w:val="toc 6"/>
    <w:basedOn w:val="Normal"/>
    <w:next w:val="Normal"/>
    <w:autoRedefine/>
    <w:uiPriority w:val="99"/>
    <w:semiHidden/>
    <w:rsid w:val="00F64776"/>
    <w:pPr>
      <w:ind w:left="1200"/>
    </w:pPr>
  </w:style>
  <w:style w:type="paragraph" w:styleId="TOC7">
    <w:name w:val="toc 7"/>
    <w:basedOn w:val="Normal"/>
    <w:next w:val="Normal"/>
    <w:autoRedefine/>
    <w:uiPriority w:val="99"/>
    <w:semiHidden/>
    <w:rsid w:val="00F64776"/>
    <w:pPr>
      <w:ind w:left="1440"/>
    </w:pPr>
  </w:style>
  <w:style w:type="paragraph" w:styleId="TOC8">
    <w:name w:val="toc 8"/>
    <w:basedOn w:val="Normal"/>
    <w:next w:val="Normal"/>
    <w:autoRedefine/>
    <w:uiPriority w:val="99"/>
    <w:semiHidden/>
    <w:rsid w:val="00F64776"/>
    <w:pPr>
      <w:ind w:left="1680"/>
    </w:pPr>
  </w:style>
  <w:style w:type="paragraph" w:styleId="TOC9">
    <w:name w:val="toc 9"/>
    <w:basedOn w:val="Normal"/>
    <w:next w:val="Normal"/>
    <w:autoRedefine/>
    <w:uiPriority w:val="99"/>
    <w:semiHidden/>
    <w:rsid w:val="00F64776"/>
    <w:pPr>
      <w:ind w:left="19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84BD4F-8251-4A33-8592-C324C9CE2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6790</Words>
  <Characters>38706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 Doxsee</dc:creator>
  <cp:keywords/>
  <dc:description/>
  <cp:lastModifiedBy>Tad Doxsee</cp:lastModifiedBy>
  <cp:revision>3</cp:revision>
  <dcterms:created xsi:type="dcterms:W3CDTF">2010-07-14T19:35:00Z</dcterms:created>
  <dcterms:modified xsi:type="dcterms:W3CDTF">2010-07-14T19:37:00Z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CambridgeDoc CDocsPublishRtf V0.5</vt:lpwstr>
  </property>
</Properties>
</file>